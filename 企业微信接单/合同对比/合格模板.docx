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19C73">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center"/>
        <w:textAlignment w:val="auto"/>
        <w:rPr>
          <w:rFonts w:hint="eastAsia" w:ascii="仿宋" w:hAnsi="仿宋" w:eastAsia="仿宋" w:cs="仿宋"/>
          <w:b/>
          <w:bCs/>
          <w:sz w:val="24"/>
          <w:szCs w:val="24"/>
          <w:highlight w:val="none"/>
          <w:u w:val="none"/>
          <w:lang w:val="en-US" w:eastAsia="zh-CN"/>
        </w:rPr>
      </w:pPr>
      <w:r>
        <w:rPr>
          <w:rFonts w:hint="eastAsia" w:ascii="仿宋" w:hAnsi="仿宋" w:eastAsia="仿宋" w:cs="仿宋"/>
          <w:b/>
          <w:bCs/>
          <w:sz w:val="24"/>
          <w:szCs w:val="24"/>
          <w:u w:val="none"/>
          <w:lang w:val="en-US" w:eastAsia="zh-CN"/>
        </w:rPr>
        <w:t xml:space="preserve">                                                         合-</w:t>
      </w:r>
      <w:del w:id="0" w:author="cheers" w:date="2024-12-12T11:26:44Z">
        <w:r>
          <w:rPr>
            <w:rFonts w:hint="default" w:ascii="仿宋" w:hAnsi="仿宋" w:eastAsia="仿宋" w:cs="仿宋"/>
            <w:b/>
            <w:bCs/>
            <w:sz w:val="24"/>
            <w:szCs w:val="24"/>
            <w:u w:val="none"/>
            <w:lang w:val="en-US" w:eastAsia="zh-CN"/>
          </w:rPr>
          <w:delText>***</w:delText>
        </w:r>
      </w:del>
      <w:ins w:id="1" w:author="cheers" w:date="2024-12-12T11:26:46Z">
        <w:r>
          <w:rPr>
            <w:rFonts w:hint="eastAsia" w:ascii="仿宋" w:hAnsi="仿宋" w:eastAsia="仿宋" w:cs="仿宋"/>
            <w:b/>
            <w:bCs/>
            <w:sz w:val="24"/>
            <w:szCs w:val="24"/>
            <w:u w:val="none"/>
            <w:lang w:val="en-US" w:eastAsia="zh-CN"/>
          </w:rPr>
          <w:t>零星</w:t>
        </w:r>
      </w:ins>
      <w:r>
        <w:rPr>
          <w:rFonts w:hint="eastAsia" w:ascii="仿宋" w:hAnsi="仿宋" w:eastAsia="仿宋" w:cs="仿宋"/>
          <w:b/>
          <w:bCs/>
          <w:sz w:val="24"/>
          <w:szCs w:val="24"/>
          <w:u w:val="none"/>
          <w:lang w:val="en-US" w:eastAsia="zh-CN"/>
        </w:rPr>
        <w:t>-2024</w:t>
      </w:r>
      <w:r>
        <w:rPr>
          <w:rFonts w:hint="eastAsia" w:ascii="仿宋" w:hAnsi="仿宋" w:eastAsia="仿宋" w:cs="仿宋"/>
          <w:b/>
          <w:bCs/>
          <w:sz w:val="24"/>
          <w:szCs w:val="24"/>
          <w:highlight w:val="none"/>
          <w:u w:val="none"/>
          <w:lang w:val="en-US" w:eastAsia="zh-CN"/>
        </w:rPr>
        <w:t>-</w:t>
      </w:r>
    </w:p>
    <w:p w14:paraId="31CA36B5">
      <w:pPr>
        <w:pStyle w:val="8"/>
        <w:rPr>
          <w:rFonts w:hint="eastAsia" w:ascii="仿宋" w:hAnsi="仿宋" w:eastAsia="仿宋" w:cs="仿宋"/>
          <w:b w:val="0"/>
          <w:bCs w:val="0"/>
          <w:sz w:val="24"/>
          <w:szCs w:val="24"/>
          <w:highlight w:val="none"/>
          <w:u w:val="none"/>
          <w:lang w:val="en-US" w:eastAsia="zh-CN"/>
        </w:rPr>
      </w:pPr>
    </w:p>
    <w:p w14:paraId="69E8D883">
      <w:pPr>
        <w:rPr>
          <w:rFonts w:hint="eastAsia" w:ascii="仿宋" w:hAnsi="仿宋" w:eastAsia="仿宋" w:cs="仿宋"/>
          <w:b w:val="0"/>
          <w:bCs w:val="0"/>
          <w:sz w:val="24"/>
          <w:szCs w:val="24"/>
          <w:highlight w:val="none"/>
          <w:u w:val="none"/>
          <w:lang w:val="en-US" w:eastAsia="zh-CN"/>
        </w:rPr>
      </w:pPr>
    </w:p>
    <w:p w14:paraId="70EAE350">
      <w:pPr>
        <w:pStyle w:val="8"/>
        <w:jc w:val="center"/>
        <w:rPr>
          <w:ins w:id="2" w:author="cheers" w:date="2024-12-12T11:27:30Z"/>
          <w:rFonts w:hint="eastAsia" w:ascii="仿宋" w:hAnsi="仿宋" w:eastAsia="仿宋" w:cs="仿宋"/>
          <w:b/>
          <w:bCs/>
          <w:sz w:val="52"/>
          <w:szCs w:val="52"/>
          <w:highlight w:val="none"/>
          <w:u w:val="none"/>
          <w:lang w:val="en-US" w:eastAsia="zh-CN"/>
        </w:rPr>
      </w:pPr>
      <w:ins w:id="3" w:author="cheers" w:date="2024-12-12T11:27:30Z">
        <w:r>
          <w:rPr>
            <w:rFonts w:hint="eastAsia" w:ascii="仿宋" w:hAnsi="仿宋" w:eastAsia="仿宋" w:cs="仿宋"/>
            <w:b/>
            <w:bCs/>
            <w:kern w:val="0"/>
            <w:sz w:val="52"/>
            <w:szCs w:val="52"/>
            <w:u w:val="single"/>
            <w:lang w:val="en-US" w:eastAsia="zh-CN"/>
          </w:rPr>
          <w:t>丹河新城金村起步区府城村棚户区改造工程A地块景观工程</w:t>
        </w:r>
      </w:ins>
      <w:ins w:id="4" w:author="cheers" w:date="2024-12-12T11:27:59Z">
        <w:r>
          <w:rPr>
            <w:rFonts w:hint="eastAsia" w:ascii="仿宋" w:hAnsi="仿宋" w:eastAsia="仿宋" w:cs="仿宋"/>
            <w:b/>
            <w:bCs/>
            <w:color w:val="auto"/>
            <w:spacing w:val="0"/>
            <w:sz w:val="52"/>
            <w:szCs w:val="52"/>
            <w:u w:val="single"/>
            <w:rPrChange w:id="5" w:author="cheers" w:date="2024-12-12T11:28:11Z">
              <w:rPr>
                <w:rFonts w:hint="eastAsia" w:ascii="仿宋_GB2312" w:hAnsi="仿宋_GB2312" w:eastAsia="仿宋_GB2312" w:cs="仿宋_GB2312"/>
                <w:b w:val="0"/>
                <w:bCs/>
                <w:color w:val="000000"/>
                <w:spacing w:val="-6"/>
                <w:sz w:val="32"/>
                <w:szCs w:val="32"/>
              </w:rPr>
            </w:rPrChange>
          </w:rPr>
          <w:t>中出砂、碎石</w:t>
        </w:r>
      </w:ins>
      <w:ins w:id="6" w:author="cheers" w:date="2024-12-12T11:28:17Z">
        <w:r>
          <w:rPr>
            <w:rFonts w:hint="eastAsia" w:ascii="仿宋" w:hAnsi="仿宋" w:eastAsia="仿宋" w:cs="仿宋"/>
            <w:b/>
            <w:bCs/>
            <w:spacing w:val="0"/>
            <w:sz w:val="52"/>
            <w:szCs w:val="52"/>
            <w:u w:val="single"/>
            <w:lang w:val="en-US" w:eastAsia="zh-CN"/>
          </w:rPr>
          <w:t>材料</w:t>
        </w:r>
      </w:ins>
    </w:p>
    <w:p w14:paraId="4A10C2C3">
      <w:pPr>
        <w:pStyle w:val="8"/>
        <w:jc w:val="center"/>
        <w:rPr>
          <w:del w:id="7" w:author="cheers" w:date="2024-12-12T11:27:30Z"/>
          <w:rFonts w:hint="default" w:ascii="仿宋" w:hAnsi="仿宋" w:eastAsia="仿宋" w:cs="仿宋"/>
          <w:b/>
          <w:bCs/>
          <w:sz w:val="56"/>
          <w:szCs w:val="56"/>
          <w:highlight w:val="none"/>
          <w:u w:val="none"/>
          <w:lang w:val="en-US" w:eastAsia="zh-CN"/>
        </w:rPr>
      </w:pPr>
      <w:del w:id="8" w:author="cheers" w:date="2024-12-12T11:27:30Z">
        <w:r>
          <w:rPr>
            <w:rFonts w:hint="eastAsia" w:ascii="仿宋" w:hAnsi="仿宋" w:eastAsia="仿宋" w:cs="仿宋"/>
            <w:b/>
            <w:bCs/>
            <w:sz w:val="56"/>
            <w:szCs w:val="56"/>
            <w:highlight w:val="none"/>
            <w:u w:val="none"/>
            <w:lang w:val="en-US" w:eastAsia="zh-CN"/>
          </w:rPr>
          <w:delText>山西丹河建筑工程有限公司/**工程**材料</w:delText>
        </w:r>
      </w:del>
    </w:p>
    <w:p w14:paraId="2DF2E9D7">
      <w:pPr>
        <w:jc w:val="center"/>
        <w:rPr>
          <w:rFonts w:hint="eastAsia" w:ascii="仿宋" w:hAnsi="仿宋" w:eastAsia="仿宋" w:cs="仿宋"/>
          <w:b/>
          <w:bCs/>
          <w:sz w:val="72"/>
          <w:szCs w:val="72"/>
          <w:highlight w:val="none"/>
          <w:u w:val="none"/>
          <w:lang w:val="en-US" w:eastAsia="zh-CN"/>
        </w:rPr>
      </w:pPr>
    </w:p>
    <w:p w14:paraId="3B03660F">
      <w:pPr>
        <w:jc w:val="center"/>
        <w:rPr>
          <w:rFonts w:hint="eastAsia" w:ascii="仿宋" w:hAnsi="仿宋" w:eastAsia="仿宋" w:cs="仿宋"/>
          <w:b/>
          <w:bCs/>
          <w:sz w:val="72"/>
          <w:szCs w:val="72"/>
          <w:highlight w:val="none"/>
          <w:u w:val="none"/>
          <w:lang w:val="en-US" w:eastAsia="zh-CN"/>
        </w:rPr>
      </w:pPr>
    </w:p>
    <w:p w14:paraId="1E7C8430">
      <w:pPr>
        <w:jc w:val="center"/>
        <w:rPr>
          <w:rFonts w:hint="eastAsia" w:ascii="仿宋" w:hAnsi="仿宋" w:eastAsia="仿宋" w:cs="仿宋"/>
          <w:b/>
          <w:bCs/>
          <w:sz w:val="72"/>
          <w:szCs w:val="72"/>
          <w:highlight w:val="none"/>
          <w:u w:val="none"/>
          <w:lang w:val="en-US" w:eastAsia="zh-CN"/>
        </w:rPr>
      </w:pPr>
      <w:r>
        <w:rPr>
          <w:rFonts w:hint="eastAsia" w:ascii="仿宋" w:hAnsi="仿宋" w:eastAsia="仿宋" w:cs="仿宋"/>
          <w:b/>
          <w:bCs/>
          <w:sz w:val="72"/>
          <w:szCs w:val="72"/>
          <w:highlight w:val="none"/>
          <w:u w:val="none"/>
          <w:lang w:val="en-US" w:eastAsia="zh-CN"/>
        </w:rPr>
        <w:t>采</w:t>
      </w:r>
    </w:p>
    <w:p w14:paraId="617EF147">
      <w:pPr>
        <w:jc w:val="center"/>
        <w:rPr>
          <w:rFonts w:hint="eastAsia" w:ascii="仿宋" w:hAnsi="仿宋" w:eastAsia="仿宋" w:cs="仿宋"/>
          <w:b/>
          <w:bCs/>
          <w:sz w:val="72"/>
          <w:szCs w:val="72"/>
          <w:highlight w:val="none"/>
          <w:u w:val="none"/>
          <w:lang w:val="en-US" w:eastAsia="zh-CN"/>
        </w:rPr>
      </w:pPr>
      <w:r>
        <w:rPr>
          <w:rFonts w:hint="eastAsia" w:ascii="仿宋" w:hAnsi="仿宋" w:eastAsia="仿宋" w:cs="仿宋"/>
          <w:b/>
          <w:bCs/>
          <w:sz w:val="72"/>
          <w:szCs w:val="72"/>
          <w:highlight w:val="none"/>
          <w:u w:val="none"/>
          <w:lang w:val="en-US" w:eastAsia="zh-CN"/>
        </w:rPr>
        <w:t>购</w:t>
      </w:r>
    </w:p>
    <w:p w14:paraId="768057D6">
      <w:pPr>
        <w:jc w:val="center"/>
        <w:rPr>
          <w:rFonts w:hint="eastAsia" w:ascii="仿宋" w:hAnsi="仿宋" w:eastAsia="仿宋" w:cs="仿宋"/>
          <w:b/>
          <w:bCs/>
          <w:sz w:val="72"/>
          <w:szCs w:val="72"/>
          <w:highlight w:val="none"/>
          <w:u w:val="none"/>
          <w:lang w:val="en-US" w:eastAsia="zh-CN"/>
        </w:rPr>
      </w:pPr>
      <w:r>
        <w:rPr>
          <w:rFonts w:hint="eastAsia" w:ascii="仿宋" w:hAnsi="仿宋" w:eastAsia="仿宋" w:cs="仿宋"/>
          <w:b/>
          <w:bCs/>
          <w:sz w:val="72"/>
          <w:szCs w:val="72"/>
          <w:highlight w:val="none"/>
          <w:u w:val="none"/>
          <w:lang w:val="en-US" w:eastAsia="zh-CN"/>
        </w:rPr>
        <w:t>合</w:t>
      </w:r>
    </w:p>
    <w:p w14:paraId="61E36906">
      <w:pPr>
        <w:jc w:val="center"/>
        <w:rPr>
          <w:rFonts w:hint="default"/>
          <w:b/>
          <w:bCs/>
          <w:sz w:val="72"/>
          <w:szCs w:val="72"/>
          <w:lang w:val="en-US" w:eastAsia="zh-Hans"/>
        </w:rPr>
      </w:pPr>
      <w:r>
        <w:rPr>
          <w:rFonts w:hint="eastAsia" w:ascii="仿宋" w:hAnsi="仿宋" w:eastAsia="仿宋" w:cs="仿宋"/>
          <w:b/>
          <w:bCs/>
          <w:sz w:val="72"/>
          <w:szCs w:val="72"/>
          <w:highlight w:val="none"/>
          <w:u w:val="none"/>
          <w:lang w:val="en-US" w:eastAsia="zh-CN"/>
        </w:rPr>
        <w:t>同</w:t>
      </w:r>
    </w:p>
    <w:p w14:paraId="1117339D">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center"/>
        <w:textAlignment w:val="auto"/>
        <w:rPr>
          <w:rFonts w:hint="eastAsia" w:ascii="仿宋" w:hAnsi="仿宋" w:eastAsia="仿宋" w:cs="仿宋"/>
          <w:b/>
          <w:bCs/>
          <w:sz w:val="72"/>
          <w:szCs w:val="72"/>
          <w:u w:val="none"/>
          <w:lang w:val="en-US" w:eastAsia="zh-CN"/>
        </w:rPr>
      </w:pPr>
    </w:p>
    <w:p w14:paraId="153BCBDD">
      <w:pPr>
        <w:pStyle w:val="8"/>
        <w:rPr>
          <w:rFonts w:hint="eastAsia"/>
          <w:lang w:val="en-US" w:eastAsia="zh-CN"/>
        </w:rPr>
      </w:pPr>
    </w:p>
    <w:p w14:paraId="6A6589D2">
      <w:pPr>
        <w:pStyle w:val="8"/>
        <w:rPr>
          <w:del w:id="9" w:author="~~~" w:date="2024-12-09T15:34:05Z"/>
          <w:rFonts w:hint="eastAsia"/>
          <w:lang w:val="en-US" w:eastAsia="zh-CN"/>
        </w:rPr>
      </w:pPr>
    </w:p>
    <w:p w14:paraId="12A38B76">
      <w:pPr>
        <w:pStyle w:val="8"/>
        <w:rPr>
          <w:rFonts w:hint="eastAsia" w:ascii="仿宋" w:hAnsi="仿宋" w:eastAsia="仿宋" w:cs="仿宋"/>
          <w:b/>
          <w:bCs/>
          <w:sz w:val="30"/>
          <w:szCs w:val="30"/>
          <w:lang w:val="en-US" w:eastAsia="zh-CN"/>
        </w:rPr>
      </w:pPr>
    </w:p>
    <w:p w14:paraId="1510C9BA">
      <w:pPr>
        <w:rPr>
          <w:rFonts w:hint="eastAsia"/>
          <w:lang w:val="en-US" w:eastAsia="zh-CN"/>
        </w:rPr>
      </w:pPr>
    </w:p>
    <w:p w14:paraId="79A59CBE">
      <w:pPr>
        <w:ind w:firstLine="1807" w:firstLineChars="600"/>
        <w:jc w:val="both"/>
        <w:rPr>
          <w:rFonts w:hint="eastAsia" w:ascii="仿宋" w:hAnsi="仿宋" w:eastAsia="仿宋" w:cs="仿宋"/>
          <w:b/>
          <w:bCs/>
          <w:sz w:val="30"/>
          <w:szCs w:val="30"/>
          <w:u w:val="single"/>
          <w:lang w:val="en-US" w:eastAsia="zh-CN"/>
        </w:rPr>
      </w:pPr>
      <w:r>
        <w:rPr>
          <w:rFonts w:hint="eastAsia" w:ascii="仿宋" w:hAnsi="仿宋" w:eastAsia="仿宋" w:cs="仿宋"/>
          <w:b/>
          <w:bCs/>
          <w:sz w:val="30"/>
          <w:szCs w:val="30"/>
          <w:lang w:val="en-US" w:eastAsia="zh-CN"/>
        </w:rPr>
        <w:t>甲方：</w:t>
      </w:r>
      <w:r>
        <w:rPr>
          <w:rFonts w:hint="eastAsia" w:ascii="仿宋" w:hAnsi="仿宋" w:eastAsia="仿宋" w:cs="仿宋"/>
          <w:b/>
          <w:bCs/>
          <w:sz w:val="30"/>
          <w:szCs w:val="30"/>
          <w:u w:val="single"/>
          <w:lang w:val="en-US" w:eastAsia="zh-CN"/>
        </w:rPr>
        <w:t>山西丹河建筑工程有限公司</w:t>
      </w:r>
    </w:p>
    <w:p w14:paraId="017B62FD">
      <w:pPr>
        <w:pStyle w:val="8"/>
        <w:ind w:firstLine="1807" w:firstLineChars="600"/>
        <w:jc w:val="both"/>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乙方：</w:t>
      </w:r>
      <w:del w:id="10" w:author="~~~" w:date="2024-12-09T15:33:57Z">
        <w:r>
          <w:rPr>
            <w:rFonts w:hint="eastAsia" w:ascii="仿宋" w:hAnsi="仿宋" w:eastAsia="仿宋" w:cs="仿宋"/>
            <w:b/>
            <w:bCs/>
            <w:color w:val="auto"/>
            <w:sz w:val="30"/>
            <w:szCs w:val="30"/>
            <w:u w:val="single"/>
            <w:lang w:val="en-US" w:eastAsia="zh-CN"/>
          </w:rPr>
          <w:delText xml:space="preserve"> </w:delText>
        </w:r>
      </w:del>
      <w:ins w:id="11" w:author="~~~" w:date="2024-12-09T15:33:34Z">
        <w:r>
          <w:rPr>
            <w:rFonts w:hint="eastAsia" w:ascii="仿宋" w:hAnsi="仿宋" w:eastAsia="仿宋" w:cs="仿宋"/>
            <w:b/>
            <w:bCs/>
            <w:color w:val="auto"/>
            <w:sz w:val="30"/>
            <w:szCs w:val="30"/>
            <w:u w:val="single"/>
            <w:lang w:val="en-US" w:eastAsia="zh-CN"/>
          </w:rPr>
          <w:t>山西</w:t>
        </w:r>
      </w:ins>
      <w:ins w:id="12" w:author="~~~" w:date="2024-12-09T15:33:36Z">
        <w:r>
          <w:rPr>
            <w:rFonts w:hint="eastAsia" w:ascii="仿宋" w:hAnsi="仿宋" w:eastAsia="仿宋" w:cs="仿宋"/>
            <w:b/>
            <w:bCs/>
            <w:color w:val="auto"/>
            <w:sz w:val="30"/>
            <w:szCs w:val="30"/>
            <w:u w:val="single"/>
            <w:lang w:val="en-US" w:eastAsia="zh-CN"/>
          </w:rPr>
          <w:t>建安</w:t>
        </w:r>
      </w:ins>
      <w:ins w:id="13" w:author="~~~" w:date="2024-12-09T15:33:37Z">
        <w:r>
          <w:rPr>
            <w:rFonts w:hint="eastAsia" w:ascii="仿宋" w:hAnsi="仿宋" w:eastAsia="仿宋" w:cs="仿宋"/>
            <w:b/>
            <w:bCs/>
            <w:color w:val="auto"/>
            <w:sz w:val="30"/>
            <w:szCs w:val="30"/>
            <w:u w:val="single"/>
            <w:lang w:val="en-US" w:eastAsia="zh-CN"/>
          </w:rPr>
          <w:t>路通</w:t>
        </w:r>
      </w:ins>
      <w:ins w:id="14" w:author="~~~" w:date="2024-12-09T15:33:40Z">
        <w:r>
          <w:rPr>
            <w:rFonts w:hint="eastAsia" w:ascii="仿宋" w:hAnsi="仿宋" w:eastAsia="仿宋" w:cs="仿宋"/>
            <w:b/>
            <w:bCs/>
            <w:color w:val="auto"/>
            <w:sz w:val="30"/>
            <w:szCs w:val="30"/>
            <w:u w:val="single"/>
            <w:lang w:val="en-US" w:eastAsia="zh-CN"/>
          </w:rPr>
          <w:t>公路</w:t>
        </w:r>
      </w:ins>
      <w:ins w:id="15" w:author="~~~" w:date="2024-12-09T15:33:42Z">
        <w:r>
          <w:rPr>
            <w:rFonts w:hint="eastAsia" w:ascii="仿宋" w:hAnsi="仿宋" w:eastAsia="仿宋" w:cs="仿宋"/>
            <w:b/>
            <w:bCs/>
            <w:color w:val="auto"/>
            <w:sz w:val="30"/>
            <w:szCs w:val="30"/>
            <w:u w:val="single"/>
            <w:lang w:val="en-US" w:eastAsia="zh-CN"/>
          </w:rPr>
          <w:t>工程有限公司</w:t>
        </w:r>
      </w:ins>
      <w:r>
        <w:rPr>
          <w:rFonts w:hint="eastAsia" w:ascii="仿宋" w:hAnsi="仿宋" w:eastAsia="仿宋" w:cs="仿宋"/>
          <w:b/>
          <w:bCs/>
          <w:color w:val="auto"/>
          <w:sz w:val="30"/>
          <w:szCs w:val="30"/>
          <w:u w:val="single"/>
          <w:lang w:val="en-US" w:eastAsia="zh-CN"/>
        </w:rPr>
        <w:t xml:space="preserve"> </w:t>
      </w:r>
      <w:del w:id="16" w:author="~~~" w:date="2024-12-09T15:33:45Z">
        <w:r>
          <w:rPr>
            <w:rFonts w:hint="eastAsia" w:ascii="仿宋" w:hAnsi="仿宋" w:eastAsia="仿宋" w:cs="仿宋"/>
            <w:b/>
            <w:bCs/>
            <w:color w:val="auto"/>
            <w:sz w:val="30"/>
            <w:szCs w:val="30"/>
            <w:u w:val="single"/>
            <w:lang w:val="en-US" w:eastAsia="zh-CN"/>
          </w:rPr>
          <w:delText xml:space="preserve">      </w:delText>
        </w:r>
      </w:del>
      <w:del w:id="17" w:author="~~~" w:date="2024-12-09T15:33:44Z">
        <w:r>
          <w:rPr>
            <w:rFonts w:hint="eastAsia" w:ascii="仿宋" w:hAnsi="仿宋" w:eastAsia="仿宋" w:cs="仿宋"/>
            <w:b/>
            <w:bCs/>
            <w:color w:val="auto"/>
            <w:sz w:val="30"/>
            <w:szCs w:val="30"/>
            <w:u w:val="single"/>
            <w:lang w:val="en-US" w:eastAsia="zh-CN"/>
          </w:rPr>
          <w:delText xml:space="preserve">    </w:delText>
        </w:r>
      </w:del>
      <w:del w:id="18" w:author="~~~" w:date="2024-12-09T15:33:49Z">
        <w:r>
          <w:rPr>
            <w:rFonts w:hint="eastAsia" w:ascii="仿宋" w:hAnsi="仿宋" w:eastAsia="仿宋" w:cs="仿宋"/>
            <w:b/>
            <w:bCs/>
            <w:color w:val="auto"/>
            <w:sz w:val="30"/>
            <w:szCs w:val="30"/>
            <w:u w:val="single"/>
            <w:lang w:val="en-US" w:eastAsia="zh-CN"/>
          </w:rPr>
          <w:delText xml:space="preserve">   </w:delText>
        </w:r>
      </w:del>
      <w:del w:id="19" w:author="~~~" w:date="2024-12-09T15:33:48Z">
        <w:r>
          <w:rPr>
            <w:rFonts w:hint="eastAsia" w:ascii="仿宋" w:hAnsi="仿宋" w:eastAsia="仿宋" w:cs="仿宋"/>
            <w:b/>
            <w:bCs/>
            <w:color w:val="auto"/>
            <w:sz w:val="30"/>
            <w:szCs w:val="30"/>
            <w:u w:val="single"/>
            <w:lang w:val="en-US" w:eastAsia="zh-CN"/>
          </w:rPr>
          <w:delText xml:space="preserve">       </w:delText>
        </w:r>
      </w:del>
      <w:del w:id="20" w:author="~~~" w:date="2024-12-09T15:33:47Z">
        <w:r>
          <w:rPr>
            <w:rFonts w:hint="eastAsia" w:ascii="仿宋" w:hAnsi="仿宋" w:eastAsia="仿宋" w:cs="仿宋"/>
            <w:b/>
            <w:bCs/>
            <w:color w:val="auto"/>
            <w:sz w:val="30"/>
            <w:szCs w:val="30"/>
            <w:u w:val="single"/>
            <w:lang w:val="en-US" w:eastAsia="zh-CN"/>
          </w:rPr>
          <w:delText xml:space="preserve">   </w:delText>
        </w:r>
      </w:del>
      <w:del w:id="21" w:author="~~~" w:date="2024-12-09T15:33:52Z">
        <w:r>
          <w:rPr>
            <w:rFonts w:hint="eastAsia" w:ascii="仿宋" w:hAnsi="仿宋" w:eastAsia="仿宋" w:cs="仿宋"/>
            <w:b/>
            <w:bCs/>
            <w:color w:val="auto"/>
            <w:sz w:val="30"/>
            <w:szCs w:val="30"/>
            <w:u w:val="single"/>
            <w:lang w:val="en-US" w:eastAsia="zh-CN"/>
          </w:rPr>
          <w:delText xml:space="preserve"> </w:delText>
        </w:r>
      </w:del>
    </w:p>
    <w:p w14:paraId="142FF54E">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0DA7F2E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22" w:author="~~~" w:date="2024-12-09T15:34:29Z"/>
          <w:rFonts w:hint="eastAsia" w:ascii="仿宋" w:hAnsi="仿宋" w:eastAsia="仿宋" w:cs="仿宋"/>
          <w:sz w:val="24"/>
          <w:szCs w:val="24"/>
          <w:u w:val="none"/>
          <w:lang w:val="en-US" w:eastAsia="zh-CN"/>
        </w:rPr>
      </w:pPr>
    </w:p>
    <w:p w14:paraId="0B2DEEFD">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23" w:author="~~~" w:date="2024-12-09T15:34:29Z"/>
          <w:rFonts w:hint="eastAsia" w:ascii="仿宋" w:hAnsi="仿宋" w:eastAsia="仿宋" w:cs="仿宋"/>
          <w:sz w:val="24"/>
          <w:szCs w:val="24"/>
          <w:u w:val="none"/>
          <w:lang w:val="en-US" w:eastAsia="zh-CN"/>
        </w:rPr>
      </w:pPr>
    </w:p>
    <w:p w14:paraId="51A379FC">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both"/>
        <w:textAlignment w:val="auto"/>
        <w:rPr>
          <w:del w:id="25" w:author="~~~" w:date="2024-12-09T15:34:29Z"/>
          <w:rFonts w:hint="eastAsia" w:ascii="仿宋" w:hAnsi="仿宋" w:eastAsia="仿宋" w:cs="仿宋"/>
          <w:sz w:val="24"/>
          <w:szCs w:val="24"/>
          <w:u w:val="none"/>
          <w:lang w:val="en-US" w:eastAsia="zh-CN"/>
        </w:rPr>
        <w:pPrChange w:id="24" w:author="~~~" w:date="2024-12-09T15:34:16Z">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pPr>
        </w:pPrChange>
      </w:pPr>
    </w:p>
    <w:p w14:paraId="1F3043A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both"/>
        <w:textAlignment w:val="auto"/>
        <w:rPr>
          <w:del w:id="27" w:author="~~~" w:date="2024-12-09T15:34:29Z"/>
          <w:rFonts w:hint="eastAsia" w:ascii="仿宋" w:hAnsi="仿宋" w:eastAsia="仿宋" w:cs="仿宋"/>
          <w:sz w:val="24"/>
          <w:szCs w:val="24"/>
          <w:u w:val="none"/>
          <w:lang w:val="en-US" w:eastAsia="zh-CN"/>
        </w:rPr>
        <w:pPrChange w:id="26" w:author="~~~" w:date="2024-12-09T15:34:15Z">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pPr>
        </w:pPrChange>
      </w:pPr>
    </w:p>
    <w:p w14:paraId="608D339E">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both"/>
        <w:textAlignment w:val="auto"/>
        <w:rPr>
          <w:del w:id="29" w:author="~~~" w:date="2024-12-09T15:34:29Z"/>
          <w:rFonts w:hint="eastAsia" w:ascii="仿宋" w:hAnsi="仿宋" w:eastAsia="仿宋" w:cs="仿宋"/>
          <w:sz w:val="24"/>
          <w:szCs w:val="24"/>
          <w:u w:val="none"/>
          <w:lang w:val="en-US" w:eastAsia="zh-CN"/>
        </w:rPr>
        <w:pPrChange w:id="28" w:author="~~~" w:date="2024-12-09T15:34:15Z">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pPr>
        </w:pPrChange>
      </w:pPr>
    </w:p>
    <w:p w14:paraId="64C6D346">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both"/>
        <w:textAlignment w:val="auto"/>
        <w:rPr>
          <w:del w:id="31" w:author="~~~" w:date="2024-12-09T15:34:29Z"/>
          <w:rFonts w:hint="eastAsia" w:ascii="仿宋" w:hAnsi="仿宋" w:eastAsia="仿宋" w:cs="仿宋"/>
          <w:sz w:val="24"/>
          <w:szCs w:val="24"/>
          <w:u w:val="none"/>
          <w:lang w:val="en-US" w:eastAsia="zh-CN"/>
        </w:rPr>
        <w:pPrChange w:id="30" w:author="~~~" w:date="2024-12-09T15:34:14Z">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pPr>
        </w:pPrChange>
      </w:pPr>
    </w:p>
    <w:p w14:paraId="722DC113">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both"/>
        <w:textAlignment w:val="auto"/>
        <w:rPr>
          <w:del w:id="33" w:author="~~~" w:date="2024-12-09T15:34:29Z"/>
          <w:rFonts w:hint="eastAsia" w:ascii="仿宋" w:hAnsi="仿宋" w:eastAsia="仿宋" w:cs="仿宋"/>
          <w:sz w:val="24"/>
          <w:szCs w:val="24"/>
          <w:u w:val="none"/>
          <w:lang w:val="en-US" w:eastAsia="zh-CN"/>
        </w:rPr>
        <w:pPrChange w:id="32" w:author="~~~" w:date="2024-12-09T15:34:14Z">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pPr>
        </w:pPrChange>
      </w:pPr>
    </w:p>
    <w:p w14:paraId="0329DE36">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34" w:author="~~~" w:date="2024-12-09T15:34:29Z"/>
          <w:rFonts w:hint="eastAsia" w:ascii="仿宋" w:hAnsi="仿宋" w:eastAsia="仿宋" w:cs="仿宋"/>
          <w:sz w:val="24"/>
          <w:szCs w:val="24"/>
          <w:u w:val="none"/>
          <w:lang w:val="en-US" w:eastAsia="zh-CN"/>
        </w:rPr>
      </w:pPr>
    </w:p>
    <w:p w14:paraId="1BC850ED">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35" w:author="~~~" w:date="2024-12-09T15:34:29Z"/>
          <w:rFonts w:hint="eastAsia" w:ascii="仿宋" w:hAnsi="仿宋" w:eastAsia="仿宋" w:cs="仿宋"/>
          <w:sz w:val="24"/>
          <w:szCs w:val="24"/>
          <w:u w:val="none"/>
          <w:lang w:val="en-US" w:eastAsia="zh-CN"/>
        </w:rPr>
      </w:pPr>
    </w:p>
    <w:p w14:paraId="30D3B70B">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36" w:author="~~~" w:date="2024-12-09T15:34:29Z"/>
          <w:rFonts w:hint="eastAsia" w:ascii="仿宋" w:hAnsi="仿宋" w:eastAsia="仿宋" w:cs="仿宋"/>
          <w:sz w:val="24"/>
          <w:szCs w:val="24"/>
          <w:u w:val="none"/>
          <w:lang w:val="en-US" w:eastAsia="zh-CN"/>
        </w:rPr>
      </w:pPr>
    </w:p>
    <w:p w14:paraId="5F4162F0">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37" w:author="~~~" w:date="2024-12-09T15:34:29Z"/>
          <w:rFonts w:hint="eastAsia" w:ascii="仿宋" w:hAnsi="仿宋" w:eastAsia="仿宋" w:cs="仿宋"/>
          <w:sz w:val="24"/>
          <w:szCs w:val="24"/>
          <w:u w:val="none"/>
          <w:lang w:val="en-US" w:eastAsia="zh-CN"/>
        </w:rPr>
      </w:pPr>
    </w:p>
    <w:p w14:paraId="3771A7D5">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38" w:author="~~~" w:date="2024-12-09T15:34:29Z"/>
          <w:rFonts w:hint="eastAsia" w:ascii="仿宋" w:hAnsi="仿宋" w:eastAsia="仿宋" w:cs="仿宋"/>
          <w:sz w:val="24"/>
          <w:szCs w:val="24"/>
          <w:u w:val="none"/>
          <w:lang w:val="en-US" w:eastAsia="zh-CN"/>
        </w:rPr>
      </w:pPr>
    </w:p>
    <w:p w14:paraId="47EB138A">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39" w:author="~~~" w:date="2024-12-09T15:34:29Z"/>
          <w:rFonts w:hint="eastAsia" w:ascii="仿宋" w:hAnsi="仿宋" w:eastAsia="仿宋" w:cs="仿宋"/>
          <w:sz w:val="24"/>
          <w:szCs w:val="24"/>
          <w:u w:val="none"/>
          <w:lang w:val="en-US" w:eastAsia="zh-CN"/>
        </w:rPr>
      </w:pPr>
    </w:p>
    <w:p w14:paraId="3926401A">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both"/>
        <w:textAlignment w:val="auto"/>
        <w:rPr>
          <w:del w:id="41" w:author="~~~" w:date="2024-12-09T15:34:29Z"/>
          <w:rFonts w:hint="eastAsia" w:ascii="仿宋" w:hAnsi="仿宋" w:eastAsia="仿宋" w:cs="仿宋"/>
          <w:sz w:val="24"/>
          <w:szCs w:val="24"/>
          <w:u w:val="none"/>
          <w:lang w:val="en-US" w:eastAsia="zh-CN"/>
        </w:rPr>
        <w:pPrChange w:id="40" w:author="~~~" w:date="2024-12-09T15:34:21Z">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pPr>
        </w:pPrChange>
      </w:pPr>
    </w:p>
    <w:p w14:paraId="535D78BC">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both"/>
        <w:textAlignment w:val="auto"/>
        <w:rPr>
          <w:del w:id="43" w:author="~~~" w:date="2024-12-09T15:34:29Z"/>
          <w:rFonts w:hint="eastAsia" w:ascii="仿宋" w:hAnsi="仿宋" w:eastAsia="仿宋" w:cs="仿宋"/>
          <w:sz w:val="24"/>
          <w:szCs w:val="24"/>
          <w:u w:val="none"/>
          <w:lang w:val="en-US" w:eastAsia="zh-CN"/>
        </w:rPr>
        <w:pPrChange w:id="42" w:author="~~~" w:date="2024-12-09T15:34:21Z">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pPr>
        </w:pPrChange>
      </w:pPr>
    </w:p>
    <w:p w14:paraId="7D9D9F6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both"/>
        <w:textAlignment w:val="auto"/>
        <w:rPr>
          <w:del w:id="45" w:author="~~~" w:date="2024-12-09T15:34:29Z"/>
          <w:rFonts w:hint="eastAsia" w:ascii="仿宋" w:hAnsi="仿宋" w:eastAsia="仿宋" w:cs="仿宋"/>
          <w:sz w:val="24"/>
          <w:szCs w:val="24"/>
          <w:u w:val="none"/>
          <w:lang w:val="en-US" w:eastAsia="zh-CN"/>
        </w:rPr>
        <w:pPrChange w:id="44" w:author="~~~" w:date="2024-12-09T15:34:20Z">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pPr>
        </w:pPrChange>
      </w:pPr>
    </w:p>
    <w:p w14:paraId="409CB0C5">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46" w:author="~~~" w:date="2024-12-09T15:34:29Z"/>
          <w:rFonts w:hint="eastAsia" w:ascii="仿宋" w:hAnsi="仿宋" w:eastAsia="仿宋" w:cs="仿宋"/>
          <w:sz w:val="24"/>
          <w:szCs w:val="24"/>
          <w:u w:val="none"/>
          <w:lang w:val="en-US" w:eastAsia="zh-CN"/>
        </w:rPr>
      </w:pPr>
    </w:p>
    <w:p w14:paraId="1D29A7C7">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47" w:author="~~~" w:date="2024-12-09T15:34:29Z"/>
          <w:rFonts w:hint="eastAsia" w:ascii="仿宋" w:hAnsi="仿宋" w:eastAsia="仿宋" w:cs="仿宋"/>
          <w:sz w:val="24"/>
          <w:szCs w:val="24"/>
          <w:u w:val="none"/>
          <w:lang w:val="en-US" w:eastAsia="zh-CN"/>
        </w:rPr>
      </w:pPr>
    </w:p>
    <w:p w14:paraId="1CFD26CF">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48" w:author="~~~" w:date="2024-12-09T15:34:29Z"/>
          <w:rFonts w:hint="eastAsia" w:ascii="仿宋" w:hAnsi="仿宋" w:eastAsia="仿宋" w:cs="仿宋"/>
          <w:sz w:val="24"/>
          <w:szCs w:val="24"/>
          <w:u w:val="none"/>
          <w:lang w:val="en-US" w:eastAsia="zh-CN"/>
        </w:rPr>
      </w:pPr>
    </w:p>
    <w:p w14:paraId="4CB848E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del w:id="49" w:author="~~~" w:date="2024-12-09T15:34:29Z"/>
          <w:rFonts w:hint="eastAsia" w:ascii="仿宋" w:hAnsi="仿宋" w:eastAsia="仿宋" w:cs="仿宋"/>
          <w:sz w:val="24"/>
          <w:szCs w:val="24"/>
          <w:u w:val="none"/>
          <w:lang w:val="en-US" w:eastAsia="zh-CN"/>
        </w:rPr>
      </w:pPr>
    </w:p>
    <w:p w14:paraId="7F324FF1">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both"/>
        <w:textAlignment w:val="auto"/>
        <w:rPr>
          <w:rFonts w:hint="eastAsia" w:ascii="仿宋" w:hAnsi="仿宋" w:eastAsia="仿宋" w:cs="仿宋"/>
          <w:sz w:val="24"/>
          <w:szCs w:val="24"/>
          <w:u w:val="none"/>
          <w:lang w:val="en-US" w:eastAsia="zh-CN"/>
        </w:rPr>
        <w:pPrChange w:id="50" w:author="~~~" w:date="2024-12-12T10:42:06Z">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pPr>
        </w:pPrChange>
      </w:pPr>
    </w:p>
    <w:p w14:paraId="1D3783F7">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580" w:lineRule="exact"/>
        <w:jc w:val="center"/>
        <w:textAlignment w:val="auto"/>
        <w:rPr>
          <w:rFonts w:hint="eastAsia" w:ascii="黑体" w:hAnsi="黑体" w:eastAsia="黑体" w:cs="黑体"/>
          <w:b w:val="0"/>
          <w:bCs w:val="0"/>
          <w:color w:val="auto"/>
          <w:sz w:val="44"/>
          <w:szCs w:val="44"/>
          <w:lang w:val="en-US" w:eastAsia="zh-Hans"/>
        </w:rPr>
        <w:sectPr>
          <w:headerReference r:id="rId5" w:type="default"/>
          <w:pgSz w:w="11906" w:h="16838"/>
          <w:pgMar w:top="1440" w:right="1417" w:bottom="1440" w:left="1701" w:header="851" w:footer="992" w:gutter="0"/>
          <w:pgNumType w:fmt="decimal"/>
          <w:cols w:space="425" w:num="1"/>
          <w:docGrid w:type="lines" w:linePitch="312" w:charSpace="0"/>
        </w:sectPr>
      </w:pPr>
    </w:p>
    <w:p w14:paraId="03C72CEE">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580" w:lineRule="exact"/>
        <w:jc w:val="center"/>
        <w:textAlignment w:val="auto"/>
        <w:rPr>
          <w:rFonts w:hint="eastAsia" w:ascii="黑体" w:hAnsi="黑体" w:eastAsia="黑体" w:cs="黑体"/>
          <w:b w:val="0"/>
          <w:bCs w:val="0"/>
          <w:color w:val="auto"/>
          <w:sz w:val="44"/>
          <w:szCs w:val="44"/>
          <w:lang w:val="en-US" w:eastAsia="zh-Hans"/>
        </w:rPr>
      </w:pPr>
      <w:r>
        <w:rPr>
          <w:rFonts w:hint="eastAsia" w:ascii="黑体" w:hAnsi="黑体" w:eastAsia="黑体" w:cs="黑体"/>
          <w:b w:val="0"/>
          <w:bCs w:val="0"/>
          <w:color w:val="auto"/>
          <w:sz w:val="44"/>
          <w:szCs w:val="44"/>
          <w:lang w:val="en-US" w:eastAsia="zh-Hans"/>
        </w:rPr>
        <w:t>采购合同</w:t>
      </w:r>
    </w:p>
    <w:p w14:paraId="7932F179">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rPr>
      </w:pPr>
      <w:r>
        <w:rPr>
          <w:rFonts w:hint="eastAsia" w:ascii="仿宋" w:hAnsi="仿宋" w:eastAsia="仿宋" w:cs="仿宋"/>
          <w:b/>
          <w:bCs/>
          <w:color w:val="auto"/>
          <w:sz w:val="28"/>
          <w:szCs w:val="28"/>
          <w:lang w:val="en-US" w:eastAsia="zh-CN"/>
        </w:rPr>
        <w:t>甲方：</w:t>
      </w:r>
      <w:r>
        <w:rPr>
          <w:rFonts w:hint="eastAsia" w:ascii="仿宋" w:hAnsi="仿宋" w:eastAsia="仿宋" w:cs="仿宋"/>
          <w:b/>
          <w:bCs/>
          <w:color w:val="auto"/>
          <w:sz w:val="28"/>
          <w:szCs w:val="28"/>
          <w:u w:val="single"/>
          <w:lang w:val="en-US" w:eastAsia="zh-CN"/>
        </w:rPr>
        <w:t xml:space="preserve"> 山西丹河建筑工程有限公司 </w:t>
      </w:r>
    </w:p>
    <w:p w14:paraId="1A09DEC2">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color w:val="auto"/>
          <w:lang w:eastAsia="zh-Hans"/>
        </w:rPr>
      </w:pPr>
      <w:r>
        <w:rPr>
          <w:rFonts w:hint="eastAsia" w:ascii="仿宋" w:hAnsi="仿宋" w:eastAsia="仿宋" w:cs="仿宋"/>
          <w:b/>
          <w:bCs/>
          <w:color w:val="auto"/>
          <w:sz w:val="28"/>
          <w:szCs w:val="28"/>
          <w:lang w:val="en-US" w:eastAsia="zh-CN"/>
        </w:rPr>
        <w:t>乙</w:t>
      </w:r>
      <w:r>
        <w:rPr>
          <w:rFonts w:hint="eastAsia" w:ascii="仿宋" w:hAnsi="仿宋" w:eastAsia="仿宋" w:cs="仿宋"/>
          <w:b/>
          <w:bCs/>
          <w:color w:val="auto"/>
          <w:sz w:val="28"/>
          <w:szCs w:val="28"/>
          <w:lang w:val="en-US" w:eastAsia="zh-Hans"/>
        </w:rPr>
        <w:t>方</w:t>
      </w:r>
      <w:r>
        <w:rPr>
          <w:rFonts w:hint="eastAsia" w:ascii="仿宋" w:hAnsi="仿宋" w:eastAsia="仿宋" w:cs="仿宋"/>
          <w:b/>
          <w:bCs/>
          <w:color w:val="auto"/>
          <w:sz w:val="28"/>
          <w:szCs w:val="28"/>
          <w:u w:val="none"/>
          <w:lang w:val="en-US" w:eastAsia="zh-CN"/>
        </w:rPr>
        <w:t>：</w:t>
      </w:r>
      <w:r>
        <w:rPr>
          <w:rFonts w:hint="eastAsia" w:ascii="仿宋" w:hAnsi="仿宋" w:eastAsia="仿宋" w:cs="仿宋"/>
          <w:b/>
          <w:bCs/>
          <w:color w:val="auto"/>
          <w:sz w:val="28"/>
          <w:szCs w:val="28"/>
          <w:u w:val="single"/>
          <w:lang w:val="en-US" w:eastAsia="zh-CN"/>
        </w:rPr>
        <w:t xml:space="preserve"> </w:t>
      </w:r>
      <w:ins w:id="51" w:author="~~~" w:date="2024-12-09T15:34:39Z">
        <w:commentRangeStart w:id="0"/>
        <w:r>
          <w:rPr>
            <w:rFonts w:hint="eastAsia" w:ascii="仿宋" w:hAnsi="仿宋" w:eastAsia="仿宋" w:cs="仿宋"/>
            <w:b/>
            <w:bCs/>
            <w:color w:val="auto"/>
            <w:sz w:val="28"/>
            <w:szCs w:val="28"/>
            <w:u w:val="single"/>
            <w:lang w:val="en-US" w:eastAsia="zh-CN"/>
            <w:rPrChange w:id="52" w:author="~~~" w:date="2024-12-09T15:34:51Z">
              <w:rPr>
                <w:rFonts w:hint="eastAsia" w:ascii="仿宋" w:hAnsi="仿宋" w:eastAsia="仿宋" w:cs="仿宋"/>
                <w:b/>
                <w:bCs/>
                <w:color w:val="auto"/>
                <w:sz w:val="30"/>
                <w:szCs w:val="30"/>
                <w:u w:val="single"/>
                <w:lang w:val="en-US" w:eastAsia="zh-CN"/>
              </w:rPr>
            </w:rPrChange>
          </w:rPr>
          <w:t>山西建安路通公路工程有限公司</w:t>
        </w:r>
        <w:commentRangeEnd w:id="0"/>
      </w:ins>
      <w:r>
        <w:commentReference w:id="0"/>
      </w:r>
      <w:ins w:id="53" w:author="~~~" w:date="2024-12-09T15:34:39Z">
        <w:r>
          <w:rPr>
            <w:rFonts w:hint="eastAsia" w:ascii="仿宋" w:hAnsi="仿宋" w:eastAsia="仿宋" w:cs="仿宋"/>
            <w:b/>
            <w:bCs/>
            <w:color w:val="auto"/>
            <w:sz w:val="28"/>
            <w:szCs w:val="28"/>
            <w:u w:val="single"/>
            <w:lang w:val="en-US" w:eastAsia="zh-CN"/>
            <w:rPrChange w:id="54" w:author="~~~" w:date="2024-12-09T15:34:51Z">
              <w:rPr>
                <w:rFonts w:hint="eastAsia" w:ascii="仿宋" w:hAnsi="仿宋" w:eastAsia="仿宋" w:cs="仿宋"/>
                <w:b/>
                <w:bCs/>
                <w:color w:val="auto"/>
                <w:sz w:val="30"/>
                <w:szCs w:val="30"/>
                <w:u w:val="single"/>
                <w:lang w:val="en-US" w:eastAsia="zh-CN"/>
              </w:rPr>
            </w:rPrChange>
          </w:rPr>
          <w:t xml:space="preserve"> </w:t>
        </w:r>
      </w:ins>
      <w:del w:id="55" w:author="~~~" w:date="2024-12-09T15:34:44Z">
        <w:r>
          <w:rPr>
            <w:rFonts w:hint="eastAsia" w:ascii="仿宋" w:hAnsi="仿宋" w:eastAsia="仿宋" w:cs="仿宋"/>
            <w:b/>
            <w:bCs/>
            <w:color w:val="auto"/>
            <w:sz w:val="28"/>
            <w:szCs w:val="28"/>
            <w:u w:val="single"/>
            <w:lang w:val="en-US" w:eastAsia="zh-CN"/>
          </w:rPr>
          <w:delText xml:space="preserve">     </w:delText>
        </w:r>
      </w:del>
      <w:del w:id="56" w:author="~~~" w:date="2024-12-09T15:34:43Z">
        <w:r>
          <w:rPr>
            <w:rFonts w:hint="eastAsia" w:ascii="仿宋" w:hAnsi="仿宋" w:eastAsia="仿宋" w:cs="仿宋"/>
            <w:b/>
            <w:bCs/>
            <w:color w:val="auto"/>
            <w:sz w:val="28"/>
            <w:szCs w:val="28"/>
            <w:u w:val="single"/>
            <w:lang w:val="en-US" w:eastAsia="zh-CN"/>
          </w:rPr>
          <w:delText xml:space="preserve">     </w:delText>
        </w:r>
      </w:del>
      <w:del w:id="57" w:author="~~~" w:date="2024-12-09T15:34:42Z">
        <w:r>
          <w:rPr>
            <w:rFonts w:hint="eastAsia" w:ascii="仿宋" w:hAnsi="仿宋" w:eastAsia="仿宋" w:cs="仿宋"/>
            <w:b/>
            <w:bCs/>
            <w:color w:val="auto"/>
            <w:sz w:val="28"/>
            <w:szCs w:val="28"/>
            <w:u w:val="single"/>
            <w:lang w:val="en-US" w:eastAsia="zh-CN"/>
          </w:rPr>
          <w:delText xml:space="preserve">           </w:delText>
        </w:r>
      </w:del>
      <w:del w:id="58" w:author="~~~" w:date="2024-12-09T15:34:41Z">
        <w:r>
          <w:rPr>
            <w:rFonts w:hint="eastAsia" w:ascii="仿宋" w:hAnsi="仿宋" w:eastAsia="仿宋" w:cs="仿宋"/>
            <w:b/>
            <w:bCs/>
            <w:color w:val="auto"/>
            <w:sz w:val="28"/>
            <w:szCs w:val="28"/>
            <w:u w:val="single"/>
            <w:lang w:val="en-US" w:eastAsia="zh-CN"/>
          </w:rPr>
          <w:delText xml:space="preserve">       </w:delText>
        </w:r>
      </w:del>
    </w:p>
    <w:p w14:paraId="65B52C5C">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outlineLvl w:val="9"/>
        <w:rPr>
          <w:rFonts w:hint="eastAsia" w:ascii="仿宋" w:hAnsi="仿宋" w:eastAsia="仿宋" w:cs="仿宋"/>
          <w:b/>
          <w:bCs/>
          <w:color w:val="auto"/>
          <w:sz w:val="28"/>
          <w:szCs w:val="28"/>
          <w:lang w:val="en-US" w:eastAsia="zh-Hans"/>
        </w:rPr>
        <w:pPrChange w:id="59" w:author="~~~" w:date="2024-12-09T15:35:37Z">
          <w:pPr>
            <w:keepNext w:val="0"/>
            <w:keepLines w:val="0"/>
            <w:pageBreakBefore w:val="0"/>
            <w:widowControl w:val="0"/>
            <w:tabs>
              <w:tab w:val="left" w:pos="442"/>
            </w:tabs>
            <w:kinsoku/>
            <w:wordWrap w:val="0"/>
            <w:overflowPunct/>
            <w:topLinePunct w:val="0"/>
            <w:autoSpaceDE/>
            <w:autoSpaceDN/>
            <w:bidi w:val="0"/>
            <w:adjustRightInd/>
            <w:snapToGrid/>
            <w:spacing w:line="580" w:lineRule="exact"/>
            <w:ind w:firstLine="560" w:firstLineChars="200"/>
            <w:jc w:val="both"/>
            <w:textAlignment w:val="auto"/>
          </w:pPr>
        </w:pPrChange>
      </w:pPr>
      <w:r>
        <w:rPr>
          <w:rFonts w:hint="eastAsia" w:ascii="仿宋" w:hAnsi="仿宋" w:eastAsia="仿宋" w:cs="仿宋"/>
          <w:color w:val="auto"/>
          <w:sz w:val="28"/>
          <w:szCs w:val="28"/>
          <w:lang w:val="en-US" w:eastAsia="zh-CN"/>
        </w:rPr>
        <w:t>根据</w:t>
      </w:r>
      <w:r>
        <w:rPr>
          <w:rFonts w:hint="eastAsia" w:ascii="仿宋" w:hAnsi="仿宋" w:eastAsia="仿宋" w:cs="仿宋"/>
          <w:color w:val="auto"/>
          <w:sz w:val="28"/>
          <w:szCs w:val="28"/>
        </w:rPr>
        <w:t>《中华人民共和国民法典》</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有关法律法规</w:t>
      </w:r>
      <w:r>
        <w:rPr>
          <w:rFonts w:hint="eastAsia" w:ascii="仿宋" w:hAnsi="仿宋" w:eastAsia="仿宋" w:cs="仿宋"/>
          <w:color w:val="auto"/>
          <w:sz w:val="28"/>
          <w:szCs w:val="28"/>
        </w:rPr>
        <w:t>以及相关</w:t>
      </w:r>
      <w:r>
        <w:rPr>
          <w:rFonts w:hint="eastAsia" w:ascii="仿宋" w:hAnsi="仿宋" w:eastAsia="仿宋" w:cs="仿宋"/>
          <w:color w:val="auto"/>
          <w:sz w:val="28"/>
          <w:szCs w:val="28"/>
          <w:lang w:val="en-US" w:eastAsia="zh-CN"/>
        </w:rPr>
        <w:t>规章制度的规定</w:t>
      </w:r>
      <w:r>
        <w:rPr>
          <w:rFonts w:hint="eastAsia" w:ascii="仿宋" w:hAnsi="仿宋" w:eastAsia="仿宋" w:cs="仿宋"/>
          <w:color w:val="auto"/>
          <w:sz w:val="28"/>
          <w:szCs w:val="28"/>
        </w:rPr>
        <w:t>，</w:t>
      </w:r>
      <w:r>
        <w:rPr>
          <w:rFonts w:hint="eastAsia" w:ascii="仿宋" w:hAnsi="仿宋" w:eastAsia="仿宋" w:cs="仿宋"/>
          <w:color w:val="auto"/>
          <w:sz w:val="28"/>
          <w:szCs w:val="28"/>
          <w:lang w:val="en-US" w:eastAsia="zh-CN"/>
        </w:rPr>
        <w:t>结合本工程的具体情况，遵循平等、自愿、公平和诚实信用的原则，双方</w:t>
      </w:r>
      <w:r>
        <w:rPr>
          <w:rFonts w:hint="eastAsia" w:ascii="仿宋" w:hAnsi="仿宋" w:eastAsia="仿宋" w:cs="仿宋"/>
          <w:color w:val="auto"/>
          <w:sz w:val="28"/>
          <w:szCs w:val="28"/>
          <w:lang w:val="en-US" w:eastAsia="zh-Hans"/>
        </w:rPr>
        <w:t>就</w:t>
      </w:r>
      <w:del w:id="60" w:author="~~~" w:date="2024-12-09T15:35:42Z">
        <w:r>
          <w:rPr>
            <w:rFonts w:hint="eastAsia" w:ascii="仿宋" w:hAnsi="仿宋" w:eastAsia="仿宋" w:cs="仿宋"/>
            <w:color w:val="auto"/>
            <w:sz w:val="28"/>
            <w:szCs w:val="28"/>
            <w:u w:val="single"/>
            <w:lang w:val="en-US" w:eastAsia="zh-CN"/>
          </w:rPr>
          <w:delText xml:space="preserve"> </w:delText>
        </w:r>
      </w:del>
      <w:ins w:id="61" w:author="~~~" w:date="2024-12-09T15:35:28Z">
        <w:r>
          <w:rPr>
            <w:rFonts w:hint="eastAsia" w:ascii="仿宋" w:hAnsi="仿宋" w:eastAsia="仿宋" w:cs="仿宋"/>
            <w:b w:val="0"/>
            <w:bCs w:val="0"/>
            <w:color w:val="auto"/>
            <w:spacing w:val="0"/>
            <w:sz w:val="28"/>
            <w:szCs w:val="28"/>
            <w:u w:val="single"/>
            <w:rPrChange w:id="62" w:author="~~~" w:date="2024-12-09T15:36:00Z">
              <w:rPr>
                <w:rFonts w:hint="eastAsia" w:ascii="仿宋_GB2312" w:hAnsi="仿宋_GB2312" w:eastAsia="仿宋_GB2312" w:cs="仿宋_GB2312"/>
                <w:b w:val="0"/>
                <w:bCs/>
                <w:color w:val="000000"/>
                <w:spacing w:val="-6"/>
                <w:sz w:val="32"/>
                <w:szCs w:val="32"/>
              </w:rPr>
            </w:rPrChange>
          </w:rPr>
          <w:t>丹</w:t>
        </w:r>
      </w:ins>
      <w:ins w:id="63" w:author="~~~" w:date="2024-12-09T15:35:28Z">
        <w:r>
          <w:rPr>
            <w:rFonts w:hint="eastAsia" w:ascii="仿宋" w:hAnsi="仿宋" w:eastAsia="仿宋" w:cs="仿宋"/>
            <w:b w:val="0"/>
            <w:bCs w:val="0"/>
            <w:color w:val="auto"/>
            <w:spacing w:val="0"/>
            <w:sz w:val="28"/>
            <w:szCs w:val="28"/>
            <w:u w:val="single"/>
            <w:rPrChange w:id="64" w:author="~~~" w:date="2024-12-09T15:36:00Z">
              <w:rPr>
                <w:rFonts w:hint="eastAsia" w:ascii="仿宋_GB2312" w:hAnsi="仿宋_GB2312" w:eastAsia="仿宋_GB2312" w:cs="仿宋_GB2312"/>
                <w:b w:val="0"/>
                <w:bCs/>
                <w:color w:val="000000"/>
                <w:spacing w:val="-6"/>
                <w:sz w:val="32"/>
                <w:szCs w:val="32"/>
              </w:rPr>
            </w:rPrChange>
          </w:rPr>
          <w:t>河新城金村起步区府城村棚户区改造工程A地块景观工程中出砂、碎石材料材料</w:t>
        </w:r>
      </w:ins>
      <w:ins w:id="65" w:author="~~~" w:date="2024-12-09T15:35:28Z">
        <w:r>
          <w:rPr>
            <w:rFonts w:hint="eastAsia" w:ascii="仿宋" w:hAnsi="仿宋" w:eastAsia="仿宋" w:cs="仿宋"/>
            <w:b w:val="0"/>
            <w:bCs w:val="0"/>
            <w:color w:val="auto"/>
            <w:spacing w:val="0"/>
            <w:sz w:val="28"/>
            <w:szCs w:val="28"/>
            <w:u w:val="single"/>
            <w:lang w:val="en-US" w:eastAsia="zh-CN"/>
            <w:rPrChange w:id="66" w:author="~~~" w:date="2024-12-09T15:36:00Z">
              <w:rPr>
                <w:rFonts w:hint="eastAsia" w:ascii="仿宋_GB2312" w:hAnsi="仿宋_GB2312" w:eastAsia="仿宋_GB2312" w:cs="仿宋_GB2312"/>
                <w:b w:val="0"/>
                <w:bCs/>
                <w:color w:val="000000"/>
                <w:spacing w:val="-6"/>
                <w:sz w:val="32"/>
                <w:szCs w:val="32"/>
                <w:lang w:val="en-US" w:eastAsia="zh-CN"/>
              </w:rPr>
            </w:rPrChange>
          </w:rPr>
          <w:t>采购</w:t>
        </w:r>
      </w:ins>
      <w:del w:id="67" w:author="~~~" w:date="2024-12-09T15:35:40Z">
        <w:r>
          <w:rPr>
            <w:rFonts w:hint="eastAsia" w:ascii="仿宋" w:hAnsi="仿宋" w:eastAsia="仿宋" w:cs="仿宋"/>
            <w:color w:val="auto"/>
            <w:sz w:val="28"/>
            <w:szCs w:val="28"/>
            <w:u w:val="single"/>
            <w:lang w:val="en-US" w:eastAsia="zh-CN"/>
          </w:rPr>
          <w:delText xml:space="preserve">                        </w:delText>
        </w:r>
      </w:del>
      <w:r>
        <w:rPr>
          <w:rFonts w:hint="eastAsia" w:ascii="仿宋" w:hAnsi="仿宋" w:eastAsia="仿宋" w:cs="仿宋"/>
          <w:color w:val="auto"/>
          <w:sz w:val="28"/>
          <w:szCs w:val="28"/>
          <w:u w:val="single"/>
          <w:lang w:val="en-US" w:eastAsia="zh-CN"/>
          <w:rPrChange w:id="68" w:author="~~~" w:date="2024-12-09T15:36:00Z">
            <w:rPr>
              <w:rFonts w:hint="eastAsia" w:ascii="仿宋" w:hAnsi="仿宋" w:eastAsia="仿宋" w:cs="仿宋"/>
              <w:color w:val="auto"/>
              <w:sz w:val="28"/>
              <w:szCs w:val="28"/>
              <w:u w:val="none"/>
              <w:lang w:val="en-US" w:eastAsia="zh-CN"/>
            </w:rPr>
          </w:rPrChange>
        </w:rPr>
        <w:t>事项</w:t>
      </w:r>
      <w:r>
        <w:rPr>
          <w:rFonts w:hint="eastAsia" w:ascii="仿宋" w:hAnsi="仿宋" w:eastAsia="仿宋" w:cs="仿宋"/>
          <w:color w:val="auto"/>
          <w:sz w:val="28"/>
          <w:szCs w:val="28"/>
        </w:rPr>
        <w:t>协商</w:t>
      </w:r>
      <w:r>
        <w:rPr>
          <w:rFonts w:hint="eastAsia" w:ascii="仿宋" w:hAnsi="仿宋" w:eastAsia="仿宋" w:cs="仿宋"/>
          <w:color w:val="auto"/>
          <w:sz w:val="28"/>
          <w:szCs w:val="28"/>
          <w:lang w:val="en-US" w:eastAsia="zh-Hans"/>
        </w:rPr>
        <w:t>一致</w:t>
      </w:r>
      <w:r>
        <w:rPr>
          <w:rFonts w:hint="eastAsia" w:ascii="仿宋" w:hAnsi="仿宋" w:eastAsia="仿宋" w:cs="仿宋"/>
          <w:color w:val="auto"/>
          <w:sz w:val="28"/>
          <w:szCs w:val="28"/>
        </w:rPr>
        <w:t>，签订本合同</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达成如下协议</w:t>
      </w:r>
      <w:r>
        <w:rPr>
          <w:rFonts w:hint="eastAsia" w:ascii="仿宋" w:hAnsi="仿宋" w:eastAsia="仿宋" w:cs="仿宋"/>
          <w:color w:val="auto"/>
          <w:sz w:val="28"/>
          <w:szCs w:val="28"/>
        </w:rPr>
        <w:t>。</w:t>
      </w:r>
    </w:p>
    <w:p w14:paraId="12A6C82E">
      <w:pPr>
        <w:keepNext w:val="0"/>
        <w:keepLines w:val="0"/>
        <w:pageBreakBefore w:val="0"/>
        <w:widowControl w:val="0"/>
        <w:numPr>
          <w:ilvl w:val="0"/>
          <w:numId w:val="0"/>
        </w:numPr>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commentRangeStart w:id="1"/>
      <w:r>
        <w:rPr>
          <w:rFonts w:hint="eastAsia" w:ascii="仿宋" w:hAnsi="仿宋" w:eastAsia="仿宋" w:cs="仿宋"/>
          <w:b/>
          <w:bCs/>
          <w:color w:val="auto"/>
          <w:sz w:val="28"/>
          <w:szCs w:val="28"/>
          <w:lang w:val="en-US" w:eastAsia="zh-CN"/>
        </w:rPr>
        <w:t xml:space="preserve">第一条  </w:t>
      </w:r>
      <w:r>
        <w:rPr>
          <w:rFonts w:hint="eastAsia" w:ascii="仿宋" w:hAnsi="仿宋" w:eastAsia="仿宋" w:cs="仿宋"/>
          <w:b/>
          <w:bCs/>
          <w:color w:val="auto"/>
          <w:sz w:val="28"/>
          <w:szCs w:val="28"/>
          <w:lang w:val="en-US" w:eastAsia="zh-Hans"/>
        </w:rPr>
        <w:t>采购</w:t>
      </w:r>
      <w:r>
        <w:rPr>
          <w:rFonts w:hint="eastAsia" w:ascii="仿宋" w:hAnsi="仿宋" w:eastAsia="仿宋" w:cs="仿宋"/>
          <w:b/>
          <w:bCs/>
          <w:color w:val="auto"/>
          <w:sz w:val="28"/>
          <w:szCs w:val="28"/>
        </w:rPr>
        <w:t>货物</w:t>
      </w:r>
      <w:r>
        <w:rPr>
          <w:rFonts w:hint="eastAsia" w:ascii="仿宋" w:hAnsi="仿宋" w:eastAsia="仿宋" w:cs="仿宋"/>
          <w:b/>
          <w:bCs/>
          <w:color w:val="auto"/>
          <w:sz w:val="28"/>
          <w:szCs w:val="28"/>
          <w:lang w:val="en-US" w:eastAsia="zh-Hans"/>
        </w:rPr>
        <w:t>及单价</w:t>
      </w:r>
      <w:commentRangeEnd w:id="1"/>
      <w:r>
        <w:commentReference w:id="1"/>
      </w:r>
    </w:p>
    <w:tbl>
      <w:tblPr>
        <w:tblStyle w:val="12"/>
        <w:tblpPr w:leftFromText="180" w:rightFromText="180" w:vertAnchor="text" w:horzAnchor="page" w:tblpX="1817" w:tblpY="224"/>
        <w:tblOverlap w:val="never"/>
        <w:tblW w:w="8977" w:type="dxa"/>
        <w:tblInd w:w="0" w:type="dxa"/>
        <w:tblLayout w:type="fixed"/>
        <w:tblCellMar>
          <w:top w:w="0" w:type="dxa"/>
          <w:left w:w="108" w:type="dxa"/>
          <w:bottom w:w="0" w:type="dxa"/>
          <w:right w:w="108" w:type="dxa"/>
        </w:tblCellMar>
        <w:tblPrChange w:id="69" w:author="~~~" w:date="2024-12-09T15:44:10Z">
          <w:tblPr>
            <w:tblStyle w:val="12"/>
            <w:tblpPr w:leftFromText="180" w:rightFromText="180" w:vertAnchor="text" w:horzAnchor="page" w:tblpX="1817" w:tblpY="224"/>
            <w:tblOverlap w:val="never"/>
            <w:tblW w:w="9075" w:type="dxa"/>
            <w:tblInd w:w="0" w:type="dxa"/>
            <w:tblLayout w:type="fixed"/>
            <w:tblCellMar>
              <w:top w:w="0" w:type="dxa"/>
              <w:left w:w="108" w:type="dxa"/>
              <w:bottom w:w="0" w:type="dxa"/>
              <w:right w:w="108" w:type="dxa"/>
            </w:tblCellMar>
          </w:tblPr>
        </w:tblPrChange>
      </w:tblPr>
      <w:tblGrid>
        <w:gridCol w:w="517"/>
        <w:gridCol w:w="977"/>
        <w:gridCol w:w="1835"/>
        <w:gridCol w:w="490"/>
        <w:gridCol w:w="708"/>
        <w:gridCol w:w="974"/>
        <w:gridCol w:w="770"/>
        <w:gridCol w:w="1118"/>
        <w:gridCol w:w="713"/>
        <w:gridCol w:w="875"/>
        <w:tblGridChange w:id="70">
          <w:tblGrid>
            <w:gridCol w:w="517"/>
            <w:gridCol w:w="977"/>
            <w:gridCol w:w="1835"/>
            <w:gridCol w:w="490"/>
            <w:gridCol w:w="563"/>
            <w:gridCol w:w="145"/>
            <w:gridCol w:w="974"/>
            <w:gridCol w:w="770"/>
            <w:gridCol w:w="874"/>
            <w:gridCol w:w="244"/>
            <w:gridCol w:w="613"/>
            <w:gridCol w:w="1073"/>
          </w:tblGrid>
        </w:tblGridChange>
      </w:tblGrid>
      <w:tr w14:paraId="71E04CA6">
        <w:tblPrEx>
          <w:tblCellMar>
            <w:top w:w="0" w:type="dxa"/>
            <w:left w:w="108" w:type="dxa"/>
            <w:bottom w:w="0" w:type="dxa"/>
            <w:right w:w="108" w:type="dxa"/>
          </w:tblCellMar>
          <w:tblPrExChange w:id="71" w:author="~~~" w:date="2024-12-09T15:44:10Z">
            <w:tblPrEx>
              <w:tblCellMar>
                <w:top w:w="0" w:type="dxa"/>
                <w:left w:w="108" w:type="dxa"/>
                <w:bottom w:w="0" w:type="dxa"/>
                <w:right w:w="108" w:type="dxa"/>
              </w:tblCellMar>
            </w:tblPrEx>
          </w:tblPrExChange>
        </w:tblPrEx>
        <w:trPr>
          <w:trHeight w:val="870" w:hRule="atLeast"/>
          <w:trPrChange w:id="71" w:author="~~~" w:date="2024-12-09T15:44:10Z">
            <w:trPr>
              <w:trHeight w:val="870"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72" w:author="~~~" w:date="2024-12-09T15:44:10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6BF81814">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序号</w:t>
            </w:r>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73" w:author="~~~" w:date="2024-12-09T15:44:10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506F7865">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名称</w:t>
            </w: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74" w:author="~~~" w:date="2024-12-09T15:44:10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689C7E7C">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品牌/规格型号</w:t>
            </w: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75" w:author="~~~" w:date="2024-12-09T15:44:10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12044EAF">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单位</w:t>
            </w:r>
          </w:p>
        </w:tc>
        <w:tc>
          <w:tcPr>
            <w:tcW w:w="708" w:type="dxa"/>
            <w:tcBorders>
              <w:top w:val="single" w:color="000000" w:sz="4" w:space="0"/>
              <w:left w:val="single" w:color="000000" w:sz="4" w:space="0"/>
              <w:bottom w:val="single" w:color="000000" w:sz="4" w:space="0"/>
              <w:right w:val="single" w:color="000000" w:sz="4" w:space="0"/>
            </w:tcBorders>
            <w:noWrap w:val="0"/>
            <w:vAlign w:val="center"/>
            <w:tcPrChange w:id="76" w:author="~~~" w:date="2024-12-09T15:44:10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78C5456D">
            <w:pPr>
              <w:autoSpaceDN w:val="0"/>
              <w:jc w:val="center"/>
              <w:textAlignment w:val="center"/>
              <w:rPr>
                <w:rFonts w:hint="eastAsia" w:ascii="仿宋" w:hAnsi="仿宋" w:eastAsia="仿宋" w:cs="仿宋"/>
                <w:color w:val="000000"/>
                <w:sz w:val="24"/>
                <w:szCs w:val="24"/>
                <w:lang w:eastAsia="zh-CN"/>
              </w:rPr>
            </w:pPr>
            <w:r>
              <w:rPr>
                <w:rFonts w:hint="eastAsia" w:ascii="仿宋" w:hAnsi="仿宋" w:eastAsia="仿宋" w:cs="仿宋"/>
                <w:color w:val="000000"/>
                <w:sz w:val="24"/>
                <w:szCs w:val="24"/>
                <w:lang w:val="en-US" w:eastAsia="zh-CN"/>
              </w:rPr>
              <w:t>数量</w:t>
            </w:r>
          </w:p>
        </w:tc>
        <w:tc>
          <w:tcPr>
            <w:tcW w:w="974" w:type="dxa"/>
            <w:tcBorders>
              <w:top w:val="single" w:color="000000" w:sz="4" w:space="0"/>
              <w:left w:val="single" w:color="auto" w:sz="4" w:space="0"/>
              <w:bottom w:val="single" w:color="000000" w:sz="4" w:space="0"/>
              <w:right w:val="single" w:color="000000" w:sz="4" w:space="0"/>
            </w:tcBorders>
            <w:noWrap w:val="0"/>
            <w:vAlign w:val="center"/>
            <w:tcPrChange w:id="77" w:author="~~~" w:date="2024-12-09T15:44:10Z">
              <w:tcPr>
                <w:tcW w:w="1119" w:type="dxa"/>
                <w:gridSpan w:val="2"/>
                <w:tcBorders>
                  <w:top w:val="single" w:color="000000" w:sz="4" w:space="0"/>
                  <w:left w:val="single" w:color="auto" w:sz="4" w:space="0"/>
                  <w:bottom w:val="single" w:color="000000" w:sz="4" w:space="0"/>
                  <w:right w:val="single" w:color="000000" w:sz="4" w:space="0"/>
                </w:tcBorders>
                <w:noWrap w:val="0"/>
                <w:vAlign w:val="center"/>
              </w:tcPr>
            </w:tcPrChange>
          </w:tcPr>
          <w:p w14:paraId="7D6C83AC">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单价</w:t>
            </w:r>
          </w:p>
          <w:p w14:paraId="1F213E1C">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（元</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lang w:val="en-US" w:eastAsia="zh-CN"/>
              </w:rPr>
              <w:t>含税</w:t>
            </w:r>
            <w:r>
              <w:rPr>
                <w:rFonts w:hint="eastAsia" w:ascii="仿宋" w:hAnsi="仿宋" w:eastAsia="仿宋" w:cs="仿宋"/>
                <w:color w:val="000000"/>
                <w:sz w:val="24"/>
                <w:szCs w:val="24"/>
              </w:rPr>
              <w:t>）</w:t>
            </w: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78" w:author="~~~" w:date="2024-12-09T15:44:10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67BE7F1E">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税率（%）</w:t>
            </w:r>
          </w:p>
        </w:tc>
        <w:tc>
          <w:tcPr>
            <w:tcW w:w="1118" w:type="dxa"/>
            <w:tcBorders>
              <w:top w:val="single" w:color="000000" w:sz="4" w:space="0"/>
              <w:left w:val="single" w:color="auto" w:sz="4" w:space="0"/>
              <w:bottom w:val="single" w:color="000000" w:sz="4" w:space="0"/>
              <w:right w:val="single" w:color="000000" w:sz="4" w:space="0"/>
            </w:tcBorders>
            <w:noWrap w:val="0"/>
            <w:vAlign w:val="center"/>
            <w:tcPrChange w:id="79" w:author="~~~" w:date="2024-12-09T15:44:10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7FE3388F">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合计（元）</w:t>
            </w:r>
          </w:p>
        </w:tc>
        <w:tc>
          <w:tcPr>
            <w:tcW w:w="713" w:type="dxa"/>
            <w:tcBorders>
              <w:top w:val="single" w:color="000000" w:sz="4" w:space="0"/>
              <w:left w:val="single" w:color="000000" w:sz="4" w:space="0"/>
              <w:bottom w:val="single" w:color="000000" w:sz="4" w:space="0"/>
              <w:right w:val="single" w:color="000000" w:sz="4" w:space="0"/>
            </w:tcBorders>
            <w:noWrap w:val="0"/>
            <w:vAlign w:val="center"/>
            <w:tcPrChange w:id="80" w:author="~~~" w:date="2024-12-09T15:44:10Z">
              <w:tcPr>
                <w:tcW w:w="857" w:type="dxa"/>
                <w:gridSpan w:val="2"/>
                <w:tcBorders>
                  <w:top w:val="single" w:color="000000" w:sz="4" w:space="0"/>
                  <w:left w:val="single" w:color="000000" w:sz="4" w:space="0"/>
                  <w:bottom w:val="single" w:color="000000" w:sz="4" w:space="0"/>
                  <w:right w:val="single" w:color="000000" w:sz="4" w:space="0"/>
                </w:tcBorders>
                <w:noWrap w:val="0"/>
                <w:vAlign w:val="center"/>
              </w:tcPr>
            </w:tcPrChange>
          </w:tcPr>
          <w:p w14:paraId="0811842F">
            <w:pPr>
              <w:autoSpaceDN w:val="0"/>
              <w:jc w:val="center"/>
              <w:textAlignment w:val="center"/>
              <w:rPr>
                <w:ins w:id="81" w:author="cheers" w:date="2024-12-12T11:29:43Z"/>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质保期</w:t>
            </w:r>
          </w:p>
          <w:p w14:paraId="4CA7D781">
            <w:pPr>
              <w:pStyle w:val="2"/>
              <w:rPr>
                <w:rFonts w:hint="default"/>
                <w:lang w:val="en-US" w:eastAsia="zh-CN"/>
              </w:rPr>
            </w:pPr>
            <w:ins w:id="82" w:author="cheers" w:date="2024-12-12T11:29:45Z">
              <w:r>
                <w:rPr>
                  <w:rFonts w:hint="eastAsia"/>
                  <w:lang w:val="en-US" w:eastAsia="zh-CN"/>
                </w:rPr>
                <w:t>（</w:t>
              </w:r>
            </w:ins>
            <w:ins w:id="83" w:author="cheers" w:date="2024-12-12T11:29:48Z">
              <w:r>
                <w:rPr>
                  <w:rFonts w:hint="eastAsia"/>
                  <w:lang w:val="en-US" w:eastAsia="zh-CN"/>
                </w:rPr>
                <w:t>月</w:t>
              </w:r>
            </w:ins>
            <w:ins w:id="84" w:author="cheers" w:date="2024-12-12T11:29:45Z">
              <w:r>
                <w:rPr>
                  <w:rFonts w:hint="eastAsia"/>
                  <w:lang w:val="en-US" w:eastAsia="zh-CN"/>
                </w:rPr>
                <w:t>）</w:t>
              </w:r>
            </w:ins>
          </w:p>
        </w:tc>
        <w:tc>
          <w:tcPr>
            <w:tcW w:w="875" w:type="dxa"/>
            <w:tcBorders>
              <w:top w:val="single" w:color="000000" w:sz="4" w:space="0"/>
              <w:left w:val="single" w:color="000000" w:sz="4" w:space="0"/>
              <w:bottom w:val="single" w:color="000000" w:sz="4" w:space="0"/>
              <w:right w:val="single" w:color="000000" w:sz="4" w:space="0"/>
            </w:tcBorders>
            <w:noWrap w:val="0"/>
            <w:vAlign w:val="center"/>
            <w:tcPrChange w:id="85" w:author="~~~" w:date="2024-12-09T15:44:10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15343475">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备注</w:t>
            </w:r>
          </w:p>
        </w:tc>
      </w:tr>
      <w:tr w14:paraId="087D07EF">
        <w:tblPrEx>
          <w:tblCellMar>
            <w:top w:w="0" w:type="dxa"/>
            <w:left w:w="108" w:type="dxa"/>
            <w:bottom w:w="0" w:type="dxa"/>
            <w:right w:w="108" w:type="dxa"/>
          </w:tblCellMar>
          <w:tblPrExChange w:id="86" w:author="~~~" w:date="2024-12-09T15:44:10Z">
            <w:tblPrEx>
              <w:tblCellMar>
                <w:top w:w="0" w:type="dxa"/>
                <w:left w:w="108" w:type="dxa"/>
                <w:bottom w:w="0" w:type="dxa"/>
                <w:right w:w="108" w:type="dxa"/>
              </w:tblCellMar>
            </w:tblPrEx>
          </w:tblPrExChange>
        </w:tblPrEx>
        <w:trPr>
          <w:trHeight w:val="465" w:hRule="atLeast"/>
          <w:trPrChange w:id="86" w:author="~~~" w:date="2024-12-09T15:44:10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87" w:author="~~~" w:date="2024-12-09T15:44:10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54043945">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1</w:t>
            </w:r>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88" w:author="~~~" w:date="2024-12-09T15:44:10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152C6C24">
            <w:pPr>
              <w:autoSpaceDN w:val="0"/>
              <w:jc w:val="center"/>
              <w:textAlignment w:val="center"/>
              <w:rPr>
                <w:rFonts w:hint="eastAsia" w:ascii="仿宋" w:hAnsi="仿宋" w:eastAsia="仿宋" w:cs="仿宋"/>
                <w:color w:val="000000"/>
                <w:sz w:val="24"/>
                <w:szCs w:val="24"/>
                <w:lang w:val="en-US" w:eastAsia="zh-CN"/>
              </w:rPr>
            </w:pPr>
            <w:ins w:id="89" w:author="~~~" w:date="2024-12-09T15:38:29Z">
              <w:r>
                <w:rPr>
                  <w:rFonts w:hint="eastAsia" w:ascii="仿宋" w:hAnsi="仿宋" w:eastAsia="仿宋" w:cs="仿宋"/>
                  <w:color w:val="000000"/>
                  <w:sz w:val="24"/>
                  <w:szCs w:val="24"/>
                  <w:lang w:val="en-US" w:eastAsia="zh-CN"/>
                </w:rPr>
                <w:t>中粗砂</w:t>
              </w:r>
            </w:ins>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90" w:author="~~~" w:date="2024-12-09T15:44:10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6C525EA7">
            <w:pPr>
              <w:autoSpaceDN w:val="0"/>
              <w:jc w:val="center"/>
              <w:textAlignment w:val="center"/>
              <w:rPr>
                <w:rFonts w:hint="eastAsia" w:ascii="仿宋" w:hAnsi="仿宋" w:eastAsia="仿宋" w:cs="仿宋"/>
                <w:color w:val="000000"/>
                <w:sz w:val="24"/>
                <w:szCs w:val="24"/>
              </w:rPr>
            </w:pPr>
            <w:ins w:id="91" w:author="~~~" w:date="2024-12-12T11:00:03Z">
              <w:r>
                <w:rPr>
                  <w:rFonts w:hint="eastAsia" w:ascii="仿宋" w:hAnsi="仿宋" w:eastAsia="仿宋" w:cs="仿宋"/>
                  <w:color w:val="000000"/>
                  <w:sz w:val="24"/>
                  <w:szCs w:val="24"/>
                </w:rPr>
                <w:t>0.5-0.35mm</w:t>
              </w:r>
            </w:ins>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92" w:author="~~~" w:date="2024-12-09T15:44:10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1C6F4A2A">
            <w:pPr>
              <w:autoSpaceDN w:val="0"/>
              <w:jc w:val="center"/>
              <w:textAlignment w:val="center"/>
              <w:rPr>
                <w:rFonts w:hint="eastAsia" w:ascii="仿宋" w:hAnsi="仿宋" w:eastAsia="仿宋" w:cs="仿宋"/>
                <w:color w:val="000000"/>
                <w:sz w:val="24"/>
                <w:szCs w:val="24"/>
                <w:lang w:val="en-US" w:eastAsia="zh-CN"/>
              </w:rPr>
            </w:pPr>
            <w:ins w:id="93" w:author="~~~" w:date="2024-12-09T15:38:51Z">
              <w:r>
                <w:rPr>
                  <w:rFonts w:hint="eastAsia" w:ascii="仿宋" w:hAnsi="仿宋" w:eastAsia="仿宋" w:cs="仿宋"/>
                  <w:color w:val="000000"/>
                  <w:sz w:val="24"/>
                  <w:szCs w:val="24"/>
                  <w:lang w:val="en-US" w:eastAsia="zh-CN"/>
                </w:rPr>
                <w:t>㎡</w:t>
              </w:r>
            </w:ins>
          </w:p>
        </w:tc>
        <w:tc>
          <w:tcPr>
            <w:tcW w:w="708" w:type="dxa"/>
            <w:tcBorders>
              <w:top w:val="single" w:color="000000" w:sz="4" w:space="0"/>
              <w:left w:val="single" w:color="000000" w:sz="4" w:space="0"/>
              <w:bottom w:val="single" w:color="000000" w:sz="4" w:space="0"/>
              <w:right w:val="single" w:color="000000" w:sz="4" w:space="0"/>
            </w:tcBorders>
            <w:noWrap w:val="0"/>
            <w:vAlign w:val="center"/>
            <w:tcPrChange w:id="94" w:author="~~~" w:date="2024-12-09T15:44:10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39487AFF">
            <w:pPr>
              <w:autoSpaceDN w:val="0"/>
              <w:jc w:val="center"/>
              <w:textAlignment w:val="center"/>
              <w:rPr>
                <w:rFonts w:hint="default" w:ascii="仿宋" w:hAnsi="仿宋" w:eastAsia="仿宋" w:cs="仿宋"/>
                <w:color w:val="000000"/>
                <w:sz w:val="24"/>
                <w:szCs w:val="24"/>
                <w:lang w:val="en-US" w:eastAsia="zh-CN"/>
              </w:rPr>
            </w:pPr>
            <w:ins w:id="95" w:author="~~~" w:date="2024-12-09T15:39:06Z">
              <w:r>
                <w:rPr>
                  <w:rFonts w:hint="eastAsia" w:ascii="仿宋" w:hAnsi="仿宋" w:eastAsia="仿宋" w:cs="仿宋"/>
                  <w:color w:val="000000"/>
                  <w:sz w:val="24"/>
                  <w:szCs w:val="24"/>
                  <w:lang w:val="en-US" w:eastAsia="zh-CN"/>
                </w:rPr>
                <w:t>30</w:t>
              </w:r>
            </w:ins>
            <w:ins w:id="96" w:author="~~~" w:date="2024-12-09T15:39:15Z">
              <w:r>
                <w:rPr>
                  <w:rFonts w:hint="eastAsia" w:ascii="仿宋" w:hAnsi="仿宋" w:eastAsia="仿宋" w:cs="仿宋"/>
                  <w:color w:val="000000"/>
                  <w:sz w:val="24"/>
                  <w:szCs w:val="24"/>
                  <w:lang w:val="en-US" w:eastAsia="zh-CN"/>
                </w:rPr>
                <w:t>0</w:t>
              </w:r>
            </w:ins>
          </w:p>
        </w:tc>
        <w:tc>
          <w:tcPr>
            <w:tcW w:w="974" w:type="dxa"/>
            <w:tcBorders>
              <w:top w:val="single" w:color="000000" w:sz="4" w:space="0"/>
              <w:left w:val="single" w:color="auto" w:sz="4" w:space="0"/>
              <w:bottom w:val="single" w:color="000000" w:sz="4" w:space="0"/>
              <w:right w:val="single" w:color="000000" w:sz="4" w:space="0"/>
            </w:tcBorders>
            <w:noWrap w:val="0"/>
            <w:vAlign w:val="center"/>
            <w:tcPrChange w:id="97" w:author="~~~" w:date="2024-12-09T15:44:10Z">
              <w:tcPr>
                <w:tcW w:w="1119" w:type="dxa"/>
                <w:gridSpan w:val="2"/>
                <w:tcBorders>
                  <w:top w:val="single" w:color="000000" w:sz="4" w:space="0"/>
                  <w:left w:val="single" w:color="auto" w:sz="4" w:space="0"/>
                  <w:bottom w:val="single" w:color="000000" w:sz="4" w:space="0"/>
                  <w:right w:val="single" w:color="000000" w:sz="4" w:space="0"/>
                </w:tcBorders>
                <w:noWrap w:val="0"/>
                <w:vAlign w:val="center"/>
              </w:tcPr>
            </w:tcPrChange>
          </w:tcPr>
          <w:p w14:paraId="16217027">
            <w:pPr>
              <w:autoSpaceDN w:val="0"/>
              <w:jc w:val="center"/>
              <w:textAlignment w:val="center"/>
              <w:rPr>
                <w:rFonts w:hint="default" w:ascii="仿宋" w:hAnsi="仿宋" w:eastAsia="仿宋" w:cs="仿宋"/>
                <w:color w:val="000000"/>
                <w:sz w:val="24"/>
                <w:szCs w:val="24"/>
                <w:lang w:val="en-US" w:eastAsia="zh-CN"/>
              </w:rPr>
            </w:pPr>
            <w:ins w:id="98" w:author="~~~" w:date="2024-12-09T15:42:05Z">
              <w:r>
                <w:rPr>
                  <w:rFonts w:hint="eastAsia" w:ascii="仿宋" w:hAnsi="仿宋" w:eastAsia="仿宋" w:cs="仿宋"/>
                  <w:color w:val="000000"/>
                  <w:sz w:val="24"/>
                  <w:szCs w:val="24"/>
                  <w:lang w:val="en-US" w:eastAsia="zh-CN"/>
                </w:rPr>
                <w:t>89</w:t>
              </w:r>
            </w:ins>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99" w:author="~~~" w:date="2024-12-09T15:44:10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47B60024">
            <w:pPr>
              <w:autoSpaceDN w:val="0"/>
              <w:jc w:val="center"/>
              <w:textAlignment w:val="center"/>
              <w:rPr>
                <w:rFonts w:hint="eastAsia" w:ascii="仿宋" w:hAnsi="仿宋" w:eastAsia="仿宋" w:cs="仿宋"/>
                <w:color w:val="000000"/>
                <w:sz w:val="24"/>
                <w:szCs w:val="24"/>
                <w:lang w:val="en-US" w:eastAsia="zh-CN"/>
              </w:rPr>
            </w:pPr>
            <w:ins w:id="100" w:author="~~~" w:date="2024-12-09T15:39:26Z">
              <w:r>
                <w:rPr>
                  <w:rFonts w:hint="eastAsia" w:ascii="仿宋" w:hAnsi="仿宋" w:eastAsia="仿宋" w:cs="仿宋"/>
                  <w:color w:val="000000"/>
                  <w:sz w:val="24"/>
                  <w:szCs w:val="24"/>
                  <w:lang w:val="en-US" w:eastAsia="zh-CN"/>
                </w:rPr>
                <w:t>3</w:t>
              </w:r>
            </w:ins>
          </w:p>
        </w:tc>
        <w:tc>
          <w:tcPr>
            <w:tcW w:w="1118" w:type="dxa"/>
            <w:tcBorders>
              <w:top w:val="single" w:color="000000" w:sz="4" w:space="0"/>
              <w:left w:val="single" w:color="auto" w:sz="4" w:space="0"/>
              <w:bottom w:val="single" w:color="000000" w:sz="4" w:space="0"/>
              <w:right w:val="single" w:color="000000" w:sz="4" w:space="0"/>
            </w:tcBorders>
            <w:noWrap w:val="0"/>
            <w:vAlign w:val="center"/>
            <w:tcPrChange w:id="101" w:author="~~~" w:date="2024-12-09T15:44:10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0D21B583">
            <w:pPr>
              <w:tabs>
                <w:tab w:val="left" w:pos="323"/>
              </w:tabs>
              <w:autoSpaceDN w:val="0"/>
              <w:ind w:firstLine="0" w:firstLineChars="0"/>
              <w:jc w:val="center"/>
              <w:textAlignment w:val="center"/>
              <w:rPr>
                <w:rFonts w:hint="default" w:ascii="仿宋" w:hAnsi="仿宋" w:eastAsia="仿宋" w:cs="仿宋"/>
                <w:color w:val="000000"/>
                <w:sz w:val="24"/>
                <w:szCs w:val="24"/>
                <w:lang w:val="en-US" w:eastAsia="zh-CN"/>
              </w:rPr>
              <w:pPrChange w:id="102" w:author="~~~" w:date="2024-12-12T10:47:31Z">
                <w:pPr>
                  <w:autoSpaceDN w:val="0"/>
                  <w:jc w:val="center"/>
                  <w:textAlignment w:val="center"/>
                </w:pPr>
              </w:pPrChange>
            </w:pPr>
            <w:ins w:id="103" w:author="~~~" w:date="2024-12-09T15:42:17Z">
              <w:r>
                <w:rPr>
                  <w:rFonts w:hint="eastAsia" w:ascii="仿宋" w:hAnsi="仿宋" w:eastAsia="仿宋" w:cs="仿宋"/>
                  <w:color w:val="000000"/>
                  <w:sz w:val="24"/>
                  <w:szCs w:val="24"/>
                  <w:lang w:val="en-US" w:eastAsia="zh-CN"/>
                </w:rPr>
                <w:t>2670</w:t>
              </w:r>
            </w:ins>
            <w:ins w:id="104" w:author="~~~" w:date="2024-12-09T15:42:18Z">
              <w:r>
                <w:rPr>
                  <w:rFonts w:hint="eastAsia" w:ascii="仿宋" w:hAnsi="仿宋" w:eastAsia="仿宋" w:cs="仿宋"/>
                  <w:color w:val="000000"/>
                  <w:sz w:val="24"/>
                  <w:szCs w:val="24"/>
                  <w:lang w:val="en-US" w:eastAsia="zh-CN"/>
                </w:rPr>
                <w:t>0</w:t>
              </w:r>
            </w:ins>
          </w:p>
        </w:tc>
        <w:tc>
          <w:tcPr>
            <w:tcW w:w="713" w:type="dxa"/>
            <w:tcBorders>
              <w:top w:val="single" w:color="000000" w:sz="4" w:space="0"/>
              <w:left w:val="single" w:color="000000" w:sz="4" w:space="0"/>
              <w:bottom w:val="single" w:color="000000" w:sz="4" w:space="0"/>
              <w:right w:val="single" w:color="000000" w:sz="4" w:space="0"/>
            </w:tcBorders>
            <w:noWrap w:val="0"/>
            <w:vAlign w:val="center"/>
            <w:tcPrChange w:id="105" w:author="~~~" w:date="2024-12-09T15:44:10Z">
              <w:tcPr>
                <w:tcW w:w="857" w:type="dxa"/>
                <w:gridSpan w:val="2"/>
                <w:tcBorders>
                  <w:top w:val="single" w:color="000000" w:sz="4" w:space="0"/>
                  <w:left w:val="single" w:color="000000" w:sz="4" w:space="0"/>
                  <w:bottom w:val="single" w:color="000000" w:sz="4" w:space="0"/>
                  <w:right w:val="single" w:color="000000" w:sz="4" w:space="0"/>
                </w:tcBorders>
                <w:noWrap w:val="0"/>
                <w:vAlign w:val="center"/>
              </w:tcPr>
            </w:tcPrChange>
          </w:tcPr>
          <w:p w14:paraId="266FE792">
            <w:pPr>
              <w:autoSpaceDN w:val="0"/>
              <w:jc w:val="center"/>
              <w:textAlignment w:val="center"/>
              <w:rPr>
                <w:rFonts w:hint="eastAsia" w:ascii="仿宋" w:hAnsi="仿宋" w:eastAsia="仿宋" w:cs="仿宋"/>
                <w:color w:val="000000"/>
                <w:sz w:val="24"/>
                <w:szCs w:val="24"/>
                <w:lang w:val="en-US" w:eastAsia="zh-CN"/>
              </w:rPr>
            </w:pPr>
            <w:ins w:id="106" w:author="~~~" w:date="2024-12-09T15:43:44Z">
              <w:del w:id="107" w:author="cheers" w:date="2024-12-12T11:30:08Z">
                <w:r>
                  <w:rPr>
                    <w:rFonts w:hint="default" w:ascii="仿宋" w:hAnsi="仿宋" w:eastAsia="仿宋" w:cs="仿宋"/>
                    <w:color w:val="000000"/>
                    <w:sz w:val="24"/>
                    <w:szCs w:val="24"/>
                    <w:lang w:val="en-US" w:eastAsia="zh-CN"/>
                  </w:rPr>
                  <w:delText>半年</w:delText>
                </w:r>
              </w:del>
            </w:ins>
            <w:ins w:id="108" w:author="cheers" w:date="2024-12-12T11:30:08Z">
              <w:r>
                <w:rPr>
                  <w:rFonts w:hint="eastAsia" w:ascii="仿宋" w:hAnsi="仿宋" w:eastAsia="仿宋" w:cs="仿宋"/>
                  <w:color w:val="000000"/>
                  <w:sz w:val="24"/>
                  <w:szCs w:val="24"/>
                  <w:lang w:val="en-US" w:eastAsia="zh-CN"/>
                </w:rPr>
                <w:t>6</w:t>
              </w:r>
            </w:ins>
          </w:p>
        </w:tc>
        <w:tc>
          <w:tcPr>
            <w:tcW w:w="875" w:type="dxa"/>
            <w:tcBorders>
              <w:top w:val="single" w:color="000000" w:sz="4" w:space="0"/>
              <w:left w:val="single" w:color="000000" w:sz="4" w:space="0"/>
              <w:bottom w:val="single" w:color="000000" w:sz="4" w:space="0"/>
              <w:right w:val="single" w:color="000000" w:sz="4" w:space="0"/>
            </w:tcBorders>
            <w:noWrap w:val="0"/>
            <w:vAlign w:val="center"/>
            <w:tcPrChange w:id="109" w:author="~~~" w:date="2024-12-09T15:44:10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0DB2A9C3">
            <w:pPr>
              <w:autoSpaceDN w:val="0"/>
              <w:jc w:val="center"/>
              <w:textAlignment w:val="center"/>
              <w:rPr>
                <w:rFonts w:hint="eastAsia" w:ascii="仿宋" w:hAnsi="仿宋" w:eastAsia="仿宋" w:cs="仿宋"/>
                <w:color w:val="000000"/>
                <w:sz w:val="24"/>
                <w:szCs w:val="24"/>
              </w:rPr>
            </w:pPr>
          </w:p>
        </w:tc>
      </w:tr>
      <w:tr w14:paraId="146AB64D">
        <w:tblPrEx>
          <w:tblCellMar>
            <w:top w:w="0" w:type="dxa"/>
            <w:left w:w="108" w:type="dxa"/>
            <w:bottom w:w="0" w:type="dxa"/>
            <w:right w:w="108" w:type="dxa"/>
          </w:tblCellMar>
          <w:tblPrExChange w:id="110" w:author="~~~" w:date="2024-12-09T15:44:10Z">
            <w:tblPrEx>
              <w:tblCellMar>
                <w:top w:w="0" w:type="dxa"/>
                <w:left w:w="108" w:type="dxa"/>
                <w:bottom w:w="0" w:type="dxa"/>
                <w:right w:w="108" w:type="dxa"/>
              </w:tblCellMar>
            </w:tblPrEx>
          </w:tblPrExChange>
        </w:tblPrEx>
        <w:trPr>
          <w:trHeight w:val="465" w:hRule="atLeast"/>
          <w:trPrChange w:id="110" w:author="~~~" w:date="2024-12-09T15:44:10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111" w:author="~~~" w:date="2024-12-09T15:44:10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393D7D43">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2</w:t>
            </w:r>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112" w:author="~~~" w:date="2024-12-09T15:44:10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26F14299">
            <w:pPr>
              <w:autoSpaceDN w:val="0"/>
              <w:jc w:val="center"/>
              <w:textAlignment w:val="center"/>
              <w:rPr>
                <w:rFonts w:hint="eastAsia" w:ascii="仿宋" w:hAnsi="仿宋" w:eastAsia="仿宋" w:cs="仿宋"/>
                <w:color w:val="000000"/>
                <w:sz w:val="24"/>
                <w:szCs w:val="24"/>
                <w:lang w:val="en-US" w:eastAsia="zh-CN"/>
              </w:rPr>
            </w:pPr>
            <w:ins w:id="113" w:author="~~~" w:date="2024-12-09T15:38:34Z">
              <w:r>
                <w:rPr>
                  <w:rFonts w:hint="eastAsia" w:ascii="仿宋" w:hAnsi="仿宋" w:eastAsia="仿宋" w:cs="仿宋"/>
                  <w:color w:val="000000"/>
                  <w:sz w:val="24"/>
                  <w:szCs w:val="24"/>
                  <w:lang w:val="en-US" w:eastAsia="zh-CN"/>
                </w:rPr>
                <w:t>碎石</w:t>
              </w:r>
            </w:ins>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114" w:author="~~~" w:date="2024-12-09T15:44:10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4E0384FD">
            <w:pPr>
              <w:autoSpaceDN w:val="0"/>
              <w:jc w:val="center"/>
              <w:textAlignment w:val="center"/>
              <w:rPr>
                <w:rFonts w:hint="default" w:ascii="仿宋" w:hAnsi="仿宋" w:eastAsia="仿宋" w:cs="仿宋"/>
                <w:color w:val="000000"/>
                <w:sz w:val="24"/>
                <w:szCs w:val="24"/>
                <w:lang w:val="en-US" w:eastAsia="zh-CN"/>
              </w:rPr>
            </w:pPr>
            <w:ins w:id="115" w:author="~~~" w:date="2024-12-09T15:38:39Z">
              <w:r>
                <w:rPr>
                  <w:rFonts w:hint="eastAsia" w:ascii="仿宋" w:hAnsi="仿宋" w:eastAsia="仿宋" w:cs="仿宋"/>
                  <w:color w:val="000000"/>
                  <w:sz w:val="24"/>
                  <w:szCs w:val="24"/>
                  <w:lang w:val="en-US" w:eastAsia="zh-CN"/>
                </w:rPr>
                <w:t>1-3</w:t>
              </w:r>
            </w:ins>
            <w:ins w:id="116" w:author="~~~" w:date="2024-12-09T15:38:41Z">
              <w:r>
                <w:rPr>
                  <w:rFonts w:hint="eastAsia" w:ascii="仿宋" w:hAnsi="仿宋" w:eastAsia="仿宋" w:cs="仿宋"/>
                  <w:color w:val="000000"/>
                  <w:sz w:val="24"/>
                  <w:szCs w:val="24"/>
                  <w:lang w:val="en-US" w:eastAsia="zh-CN"/>
                </w:rPr>
                <w:t>cm</w:t>
              </w:r>
            </w:ins>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117" w:author="~~~" w:date="2024-12-09T15:44:10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6CBA190F">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w:t>
            </w:r>
          </w:p>
        </w:tc>
        <w:tc>
          <w:tcPr>
            <w:tcW w:w="708" w:type="dxa"/>
            <w:tcBorders>
              <w:top w:val="single" w:color="000000" w:sz="4" w:space="0"/>
              <w:left w:val="single" w:color="000000" w:sz="4" w:space="0"/>
              <w:bottom w:val="single" w:color="000000" w:sz="4" w:space="0"/>
              <w:right w:val="single" w:color="000000" w:sz="4" w:space="0"/>
            </w:tcBorders>
            <w:noWrap w:val="0"/>
            <w:vAlign w:val="center"/>
            <w:tcPrChange w:id="118" w:author="~~~" w:date="2024-12-09T15:44:10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35B2F254">
            <w:pPr>
              <w:autoSpaceDN w:val="0"/>
              <w:jc w:val="center"/>
              <w:textAlignment w:val="center"/>
              <w:rPr>
                <w:rFonts w:hint="default" w:ascii="仿宋" w:hAnsi="仿宋" w:eastAsia="仿宋" w:cs="仿宋"/>
                <w:color w:val="000000"/>
                <w:sz w:val="24"/>
                <w:szCs w:val="24"/>
                <w:lang w:val="en-US" w:eastAsia="zh-CN"/>
              </w:rPr>
            </w:pPr>
            <w:ins w:id="119" w:author="~~~" w:date="2024-12-09T15:39:17Z">
              <w:r>
                <w:rPr>
                  <w:rFonts w:hint="eastAsia" w:ascii="仿宋" w:hAnsi="仿宋" w:eastAsia="仿宋" w:cs="仿宋"/>
                  <w:color w:val="000000"/>
                  <w:sz w:val="24"/>
                  <w:szCs w:val="24"/>
                  <w:lang w:val="en-US" w:eastAsia="zh-CN"/>
                </w:rPr>
                <w:t>8</w:t>
              </w:r>
            </w:ins>
            <w:ins w:id="120" w:author="~~~" w:date="2024-12-09T15:39:19Z">
              <w:r>
                <w:rPr>
                  <w:rFonts w:hint="eastAsia" w:ascii="仿宋" w:hAnsi="仿宋" w:eastAsia="仿宋" w:cs="仿宋"/>
                  <w:color w:val="000000"/>
                  <w:sz w:val="24"/>
                  <w:szCs w:val="24"/>
                  <w:lang w:val="en-US" w:eastAsia="zh-CN"/>
                </w:rPr>
                <w:t>00</w:t>
              </w:r>
            </w:ins>
          </w:p>
        </w:tc>
        <w:tc>
          <w:tcPr>
            <w:tcW w:w="974" w:type="dxa"/>
            <w:tcBorders>
              <w:top w:val="single" w:color="000000" w:sz="4" w:space="0"/>
              <w:left w:val="single" w:color="auto" w:sz="4" w:space="0"/>
              <w:bottom w:val="single" w:color="000000" w:sz="4" w:space="0"/>
              <w:right w:val="single" w:color="000000" w:sz="4" w:space="0"/>
            </w:tcBorders>
            <w:noWrap w:val="0"/>
            <w:vAlign w:val="center"/>
            <w:tcPrChange w:id="121" w:author="~~~" w:date="2024-12-09T15:44:10Z">
              <w:tcPr>
                <w:tcW w:w="1119" w:type="dxa"/>
                <w:gridSpan w:val="2"/>
                <w:tcBorders>
                  <w:top w:val="single" w:color="000000" w:sz="4" w:space="0"/>
                  <w:left w:val="single" w:color="auto" w:sz="4" w:space="0"/>
                  <w:bottom w:val="single" w:color="000000" w:sz="4" w:space="0"/>
                  <w:right w:val="single" w:color="000000" w:sz="4" w:space="0"/>
                </w:tcBorders>
                <w:noWrap w:val="0"/>
                <w:vAlign w:val="center"/>
              </w:tcPr>
            </w:tcPrChange>
          </w:tcPr>
          <w:p w14:paraId="1FDA772B">
            <w:pPr>
              <w:autoSpaceDN w:val="0"/>
              <w:jc w:val="center"/>
              <w:textAlignment w:val="center"/>
              <w:rPr>
                <w:rFonts w:hint="default" w:ascii="仿宋" w:hAnsi="仿宋" w:eastAsia="仿宋" w:cs="仿宋"/>
                <w:color w:val="000000"/>
                <w:sz w:val="24"/>
                <w:szCs w:val="24"/>
                <w:lang w:val="en-US" w:eastAsia="zh-CN"/>
              </w:rPr>
            </w:pPr>
            <w:ins w:id="122" w:author="~~~" w:date="2024-12-09T15:42:08Z">
              <w:r>
                <w:rPr>
                  <w:rFonts w:hint="eastAsia" w:ascii="仿宋" w:hAnsi="仿宋" w:eastAsia="仿宋" w:cs="仿宋"/>
                  <w:color w:val="000000"/>
                  <w:sz w:val="24"/>
                  <w:szCs w:val="24"/>
                  <w:lang w:val="en-US" w:eastAsia="zh-CN"/>
                </w:rPr>
                <w:t>94</w:t>
              </w:r>
            </w:ins>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123" w:author="~~~" w:date="2024-12-09T15:44:10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058207D9">
            <w:pPr>
              <w:autoSpaceDN w:val="0"/>
              <w:jc w:val="center"/>
              <w:textAlignment w:val="center"/>
              <w:rPr>
                <w:rFonts w:hint="eastAsia" w:ascii="仿宋" w:hAnsi="仿宋" w:eastAsia="仿宋" w:cs="仿宋"/>
                <w:color w:val="000000"/>
                <w:sz w:val="24"/>
                <w:szCs w:val="24"/>
                <w:lang w:val="en-US" w:eastAsia="zh-CN"/>
              </w:rPr>
            </w:pPr>
            <w:ins w:id="124" w:author="~~~" w:date="2024-12-09T15:39:28Z">
              <w:r>
                <w:rPr>
                  <w:rFonts w:hint="eastAsia" w:ascii="仿宋" w:hAnsi="仿宋" w:eastAsia="仿宋" w:cs="仿宋"/>
                  <w:color w:val="000000"/>
                  <w:sz w:val="24"/>
                  <w:szCs w:val="24"/>
                  <w:lang w:val="en-US" w:eastAsia="zh-CN"/>
                </w:rPr>
                <w:t>3</w:t>
              </w:r>
            </w:ins>
          </w:p>
        </w:tc>
        <w:tc>
          <w:tcPr>
            <w:tcW w:w="1118" w:type="dxa"/>
            <w:tcBorders>
              <w:top w:val="single" w:color="000000" w:sz="4" w:space="0"/>
              <w:left w:val="single" w:color="auto" w:sz="4" w:space="0"/>
              <w:bottom w:val="single" w:color="000000" w:sz="4" w:space="0"/>
              <w:right w:val="single" w:color="000000" w:sz="4" w:space="0"/>
            </w:tcBorders>
            <w:noWrap w:val="0"/>
            <w:vAlign w:val="center"/>
            <w:tcPrChange w:id="125" w:author="~~~" w:date="2024-12-09T15:44:10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5A5156F8">
            <w:pPr>
              <w:autoSpaceDN w:val="0"/>
              <w:jc w:val="center"/>
              <w:textAlignment w:val="center"/>
              <w:rPr>
                <w:rFonts w:hint="default" w:ascii="仿宋" w:hAnsi="仿宋" w:eastAsia="仿宋" w:cs="仿宋"/>
                <w:color w:val="000000"/>
                <w:sz w:val="24"/>
                <w:szCs w:val="24"/>
                <w:lang w:val="en-US" w:eastAsia="zh-CN"/>
              </w:rPr>
            </w:pPr>
            <w:ins w:id="126" w:author="~~~" w:date="2024-12-09T15:42:37Z">
              <w:r>
                <w:rPr>
                  <w:rFonts w:hint="eastAsia" w:ascii="仿宋" w:hAnsi="仿宋" w:eastAsia="仿宋" w:cs="仿宋"/>
                  <w:color w:val="000000"/>
                  <w:sz w:val="24"/>
                  <w:szCs w:val="24"/>
                  <w:lang w:val="en-US" w:eastAsia="zh-CN"/>
                </w:rPr>
                <w:t>75</w:t>
              </w:r>
            </w:ins>
            <w:ins w:id="127" w:author="~~~" w:date="2024-12-09T15:42:38Z">
              <w:r>
                <w:rPr>
                  <w:rFonts w:hint="eastAsia" w:ascii="仿宋" w:hAnsi="仿宋" w:eastAsia="仿宋" w:cs="仿宋"/>
                  <w:color w:val="000000"/>
                  <w:sz w:val="24"/>
                  <w:szCs w:val="24"/>
                  <w:lang w:val="en-US" w:eastAsia="zh-CN"/>
                </w:rPr>
                <w:t>20</w:t>
              </w:r>
            </w:ins>
            <w:ins w:id="128" w:author="~~~" w:date="2024-12-09T15:42:39Z">
              <w:r>
                <w:rPr>
                  <w:rFonts w:hint="eastAsia" w:ascii="仿宋" w:hAnsi="仿宋" w:eastAsia="仿宋" w:cs="仿宋"/>
                  <w:color w:val="000000"/>
                  <w:sz w:val="24"/>
                  <w:szCs w:val="24"/>
                  <w:lang w:val="en-US" w:eastAsia="zh-CN"/>
                </w:rPr>
                <w:t>0</w:t>
              </w:r>
            </w:ins>
          </w:p>
        </w:tc>
        <w:tc>
          <w:tcPr>
            <w:tcW w:w="713" w:type="dxa"/>
            <w:tcBorders>
              <w:top w:val="single" w:color="000000" w:sz="4" w:space="0"/>
              <w:left w:val="single" w:color="000000" w:sz="4" w:space="0"/>
              <w:bottom w:val="single" w:color="000000" w:sz="4" w:space="0"/>
              <w:right w:val="single" w:color="000000" w:sz="4" w:space="0"/>
            </w:tcBorders>
            <w:noWrap w:val="0"/>
            <w:vAlign w:val="center"/>
            <w:tcPrChange w:id="129" w:author="~~~" w:date="2024-12-09T15:44:10Z">
              <w:tcPr>
                <w:tcW w:w="857" w:type="dxa"/>
                <w:gridSpan w:val="2"/>
                <w:tcBorders>
                  <w:top w:val="single" w:color="000000" w:sz="4" w:space="0"/>
                  <w:left w:val="single" w:color="000000" w:sz="4" w:space="0"/>
                  <w:bottom w:val="single" w:color="000000" w:sz="4" w:space="0"/>
                  <w:right w:val="single" w:color="000000" w:sz="4" w:space="0"/>
                </w:tcBorders>
                <w:noWrap w:val="0"/>
                <w:vAlign w:val="center"/>
              </w:tcPr>
            </w:tcPrChange>
          </w:tcPr>
          <w:p w14:paraId="372E1BE7">
            <w:pPr>
              <w:autoSpaceDN w:val="0"/>
              <w:jc w:val="center"/>
              <w:textAlignment w:val="center"/>
              <w:rPr>
                <w:rFonts w:hint="eastAsia" w:ascii="仿宋" w:hAnsi="仿宋" w:eastAsia="仿宋" w:cs="仿宋"/>
                <w:color w:val="000000"/>
                <w:sz w:val="24"/>
                <w:szCs w:val="24"/>
                <w:lang w:val="en-US" w:eastAsia="zh-CN"/>
              </w:rPr>
            </w:pPr>
            <w:ins w:id="130" w:author="~~~" w:date="2024-12-09T15:43:46Z">
              <w:del w:id="131" w:author="cheers" w:date="2024-12-12T11:30:12Z">
                <w:r>
                  <w:rPr>
                    <w:rFonts w:hint="default" w:ascii="仿宋" w:hAnsi="仿宋" w:eastAsia="仿宋" w:cs="仿宋"/>
                    <w:color w:val="000000"/>
                    <w:sz w:val="24"/>
                    <w:szCs w:val="24"/>
                    <w:lang w:val="en-US" w:eastAsia="zh-CN"/>
                  </w:rPr>
                  <w:delText>半年</w:delText>
                </w:r>
              </w:del>
            </w:ins>
            <w:ins w:id="132" w:author="cheers" w:date="2024-12-12T11:30:12Z">
              <w:r>
                <w:rPr>
                  <w:rFonts w:hint="eastAsia" w:ascii="仿宋" w:hAnsi="仿宋" w:eastAsia="仿宋" w:cs="仿宋"/>
                  <w:color w:val="000000"/>
                  <w:sz w:val="24"/>
                  <w:szCs w:val="24"/>
                  <w:lang w:val="en-US" w:eastAsia="zh-CN"/>
                </w:rPr>
                <w:t>6</w:t>
              </w:r>
            </w:ins>
          </w:p>
        </w:tc>
        <w:tc>
          <w:tcPr>
            <w:tcW w:w="875" w:type="dxa"/>
            <w:tcBorders>
              <w:top w:val="single" w:color="000000" w:sz="4" w:space="0"/>
              <w:left w:val="single" w:color="000000" w:sz="4" w:space="0"/>
              <w:bottom w:val="single" w:color="000000" w:sz="4" w:space="0"/>
              <w:right w:val="single" w:color="000000" w:sz="4" w:space="0"/>
            </w:tcBorders>
            <w:noWrap w:val="0"/>
            <w:vAlign w:val="center"/>
            <w:tcPrChange w:id="133" w:author="~~~" w:date="2024-12-09T15:44:10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6E4A8338">
            <w:pPr>
              <w:autoSpaceDN w:val="0"/>
              <w:jc w:val="center"/>
              <w:textAlignment w:val="center"/>
              <w:rPr>
                <w:rFonts w:hint="eastAsia" w:ascii="仿宋" w:hAnsi="仿宋" w:eastAsia="仿宋" w:cs="仿宋"/>
                <w:color w:val="000000"/>
                <w:sz w:val="24"/>
                <w:szCs w:val="24"/>
              </w:rPr>
            </w:pPr>
          </w:p>
        </w:tc>
      </w:tr>
      <w:tr w14:paraId="5FD08870">
        <w:tblPrEx>
          <w:tblCellMar>
            <w:top w:w="0" w:type="dxa"/>
            <w:left w:w="108" w:type="dxa"/>
            <w:bottom w:w="0" w:type="dxa"/>
            <w:right w:w="108" w:type="dxa"/>
          </w:tblCellMar>
          <w:tblPrExChange w:id="135" w:author="~~~" w:date="2024-12-09T15:44:10Z">
            <w:tblPrEx>
              <w:tblCellMar>
                <w:top w:w="0" w:type="dxa"/>
                <w:left w:w="108" w:type="dxa"/>
                <w:bottom w:w="0" w:type="dxa"/>
                <w:right w:w="108" w:type="dxa"/>
              </w:tblCellMar>
            </w:tblPrEx>
          </w:tblPrExChange>
        </w:tblPrEx>
        <w:trPr>
          <w:trHeight w:val="465" w:hRule="atLeast"/>
          <w:del w:id="134" w:author="~~~" w:date="2024-12-09T15:43:54Z"/>
          <w:trPrChange w:id="135" w:author="~~~" w:date="2024-12-09T15:44:10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136" w:author="~~~" w:date="2024-12-09T15:44:10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49416DB5">
            <w:pPr>
              <w:autoSpaceDN w:val="0"/>
              <w:jc w:val="center"/>
              <w:textAlignment w:val="center"/>
              <w:rPr>
                <w:del w:id="137" w:author="~~~" w:date="2024-12-09T15:43:54Z"/>
                <w:rFonts w:hint="eastAsia" w:ascii="仿宋" w:hAnsi="仿宋" w:eastAsia="仿宋" w:cs="仿宋"/>
                <w:color w:val="000000"/>
                <w:sz w:val="24"/>
                <w:szCs w:val="24"/>
              </w:rPr>
            </w:pPr>
            <w:del w:id="138" w:author="~~~" w:date="2024-12-09T15:43:54Z">
              <w:r>
                <w:rPr>
                  <w:rFonts w:hint="eastAsia" w:ascii="仿宋" w:hAnsi="仿宋" w:eastAsia="仿宋" w:cs="仿宋"/>
                  <w:color w:val="000000"/>
                  <w:sz w:val="24"/>
                  <w:szCs w:val="24"/>
                </w:rPr>
                <w:delText>3</w:delText>
              </w:r>
            </w:del>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139" w:author="~~~" w:date="2024-12-09T15:44:10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389F6B11">
            <w:pPr>
              <w:autoSpaceDN w:val="0"/>
              <w:jc w:val="center"/>
              <w:textAlignment w:val="center"/>
              <w:rPr>
                <w:del w:id="140" w:author="~~~" w:date="2024-12-09T15:43:54Z"/>
                <w:rFonts w:hint="eastAsia" w:ascii="仿宋" w:hAnsi="仿宋" w:eastAsia="仿宋" w:cs="仿宋"/>
                <w:color w:val="000000"/>
                <w:sz w:val="24"/>
                <w:szCs w:val="24"/>
              </w:rPr>
            </w:pP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141" w:author="~~~" w:date="2024-12-09T15:44:10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65B7FC81">
            <w:pPr>
              <w:autoSpaceDN w:val="0"/>
              <w:jc w:val="center"/>
              <w:textAlignment w:val="center"/>
              <w:rPr>
                <w:del w:id="142" w:author="~~~" w:date="2024-12-09T15:43:54Z"/>
                <w:rFonts w:hint="eastAsia" w:ascii="仿宋" w:hAnsi="仿宋" w:eastAsia="仿宋" w:cs="仿宋"/>
                <w:color w:val="000000"/>
                <w:sz w:val="24"/>
                <w:szCs w:val="24"/>
              </w:rPr>
            </w:pP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143" w:author="~~~" w:date="2024-12-09T15:44:10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20253456">
            <w:pPr>
              <w:autoSpaceDN w:val="0"/>
              <w:jc w:val="center"/>
              <w:textAlignment w:val="center"/>
              <w:rPr>
                <w:del w:id="144" w:author="~~~" w:date="2024-12-09T15:43:54Z"/>
                <w:rFonts w:hint="eastAsia" w:ascii="仿宋" w:hAnsi="仿宋" w:eastAsia="仿宋" w:cs="仿宋"/>
                <w:color w:val="000000"/>
                <w:sz w:val="24"/>
                <w:szCs w:val="24"/>
              </w:rPr>
            </w:pPr>
          </w:p>
        </w:tc>
        <w:tc>
          <w:tcPr>
            <w:tcW w:w="708" w:type="dxa"/>
            <w:tcBorders>
              <w:top w:val="single" w:color="000000" w:sz="4" w:space="0"/>
              <w:left w:val="single" w:color="000000" w:sz="4" w:space="0"/>
              <w:bottom w:val="single" w:color="000000" w:sz="4" w:space="0"/>
              <w:right w:val="single" w:color="000000" w:sz="4" w:space="0"/>
            </w:tcBorders>
            <w:noWrap w:val="0"/>
            <w:vAlign w:val="center"/>
            <w:tcPrChange w:id="145" w:author="~~~" w:date="2024-12-09T15:44:10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2F0B2847">
            <w:pPr>
              <w:autoSpaceDN w:val="0"/>
              <w:jc w:val="center"/>
              <w:textAlignment w:val="center"/>
              <w:rPr>
                <w:del w:id="146" w:author="~~~" w:date="2024-12-09T15:43:54Z"/>
                <w:rFonts w:hint="eastAsia" w:ascii="仿宋" w:hAnsi="仿宋" w:eastAsia="仿宋" w:cs="仿宋"/>
                <w:color w:val="000000"/>
                <w:sz w:val="24"/>
                <w:szCs w:val="24"/>
              </w:rPr>
            </w:pPr>
          </w:p>
        </w:tc>
        <w:tc>
          <w:tcPr>
            <w:tcW w:w="974" w:type="dxa"/>
            <w:tcBorders>
              <w:top w:val="single" w:color="000000" w:sz="4" w:space="0"/>
              <w:left w:val="single" w:color="auto" w:sz="4" w:space="0"/>
              <w:bottom w:val="single" w:color="000000" w:sz="4" w:space="0"/>
              <w:right w:val="single" w:color="000000" w:sz="4" w:space="0"/>
            </w:tcBorders>
            <w:noWrap w:val="0"/>
            <w:vAlign w:val="center"/>
            <w:tcPrChange w:id="147" w:author="~~~" w:date="2024-12-09T15:44:10Z">
              <w:tcPr>
                <w:tcW w:w="1119" w:type="dxa"/>
                <w:gridSpan w:val="2"/>
                <w:tcBorders>
                  <w:top w:val="single" w:color="000000" w:sz="4" w:space="0"/>
                  <w:left w:val="single" w:color="auto" w:sz="4" w:space="0"/>
                  <w:bottom w:val="single" w:color="000000" w:sz="4" w:space="0"/>
                  <w:right w:val="single" w:color="000000" w:sz="4" w:space="0"/>
                </w:tcBorders>
                <w:noWrap w:val="0"/>
                <w:vAlign w:val="center"/>
              </w:tcPr>
            </w:tcPrChange>
          </w:tcPr>
          <w:p w14:paraId="21C155B8">
            <w:pPr>
              <w:autoSpaceDN w:val="0"/>
              <w:jc w:val="center"/>
              <w:textAlignment w:val="center"/>
              <w:rPr>
                <w:del w:id="148" w:author="~~~" w:date="2024-12-09T15:43:54Z"/>
                <w:rFonts w:hint="eastAsia" w:ascii="仿宋" w:hAnsi="仿宋" w:eastAsia="仿宋" w:cs="仿宋"/>
                <w:color w:val="000000"/>
                <w:sz w:val="24"/>
                <w:szCs w:val="24"/>
              </w:rPr>
            </w:pP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149" w:author="~~~" w:date="2024-12-09T15:44:10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320CE019">
            <w:pPr>
              <w:autoSpaceDN w:val="0"/>
              <w:jc w:val="center"/>
              <w:textAlignment w:val="center"/>
              <w:rPr>
                <w:del w:id="150" w:author="~~~" w:date="2024-12-09T15:43:54Z"/>
                <w:rFonts w:hint="eastAsia" w:ascii="仿宋" w:hAnsi="仿宋" w:eastAsia="仿宋" w:cs="仿宋"/>
                <w:color w:val="000000"/>
                <w:sz w:val="24"/>
                <w:szCs w:val="24"/>
              </w:rPr>
            </w:pPr>
          </w:p>
        </w:tc>
        <w:tc>
          <w:tcPr>
            <w:tcW w:w="1118" w:type="dxa"/>
            <w:tcBorders>
              <w:top w:val="single" w:color="000000" w:sz="4" w:space="0"/>
              <w:left w:val="single" w:color="auto" w:sz="4" w:space="0"/>
              <w:bottom w:val="single" w:color="000000" w:sz="4" w:space="0"/>
              <w:right w:val="single" w:color="000000" w:sz="4" w:space="0"/>
            </w:tcBorders>
            <w:noWrap w:val="0"/>
            <w:vAlign w:val="center"/>
            <w:tcPrChange w:id="151" w:author="~~~" w:date="2024-12-09T15:44:10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4EB53893">
            <w:pPr>
              <w:autoSpaceDN w:val="0"/>
              <w:jc w:val="center"/>
              <w:textAlignment w:val="center"/>
              <w:rPr>
                <w:del w:id="152" w:author="~~~" w:date="2024-12-09T15:43:54Z"/>
                <w:rFonts w:hint="eastAsia" w:ascii="仿宋" w:hAnsi="仿宋" w:eastAsia="仿宋" w:cs="仿宋"/>
                <w:color w:val="000000"/>
                <w:sz w:val="24"/>
                <w:szCs w:val="24"/>
              </w:rPr>
            </w:pPr>
          </w:p>
        </w:tc>
        <w:tc>
          <w:tcPr>
            <w:tcW w:w="713" w:type="dxa"/>
            <w:tcBorders>
              <w:top w:val="single" w:color="000000" w:sz="4" w:space="0"/>
              <w:left w:val="single" w:color="000000" w:sz="4" w:space="0"/>
              <w:bottom w:val="single" w:color="000000" w:sz="4" w:space="0"/>
              <w:right w:val="single" w:color="000000" w:sz="4" w:space="0"/>
            </w:tcBorders>
            <w:noWrap w:val="0"/>
            <w:vAlign w:val="center"/>
            <w:tcPrChange w:id="153" w:author="~~~" w:date="2024-12-09T15:44:10Z">
              <w:tcPr>
                <w:tcW w:w="857" w:type="dxa"/>
                <w:gridSpan w:val="2"/>
                <w:tcBorders>
                  <w:top w:val="single" w:color="000000" w:sz="4" w:space="0"/>
                  <w:left w:val="single" w:color="000000" w:sz="4" w:space="0"/>
                  <w:bottom w:val="single" w:color="000000" w:sz="4" w:space="0"/>
                  <w:right w:val="single" w:color="000000" w:sz="4" w:space="0"/>
                </w:tcBorders>
                <w:noWrap w:val="0"/>
                <w:vAlign w:val="center"/>
              </w:tcPr>
            </w:tcPrChange>
          </w:tcPr>
          <w:p w14:paraId="45B50749">
            <w:pPr>
              <w:autoSpaceDN w:val="0"/>
              <w:jc w:val="center"/>
              <w:textAlignment w:val="center"/>
              <w:rPr>
                <w:del w:id="154" w:author="~~~" w:date="2024-12-09T15:43:54Z"/>
                <w:rFonts w:hint="eastAsia" w:ascii="仿宋" w:hAnsi="仿宋" w:eastAsia="仿宋" w:cs="仿宋"/>
                <w:color w:val="000000"/>
                <w:sz w:val="24"/>
                <w:szCs w:val="24"/>
              </w:rPr>
            </w:pPr>
          </w:p>
        </w:tc>
        <w:tc>
          <w:tcPr>
            <w:tcW w:w="875" w:type="dxa"/>
            <w:tcBorders>
              <w:top w:val="single" w:color="000000" w:sz="4" w:space="0"/>
              <w:left w:val="single" w:color="000000" w:sz="4" w:space="0"/>
              <w:bottom w:val="single" w:color="000000" w:sz="4" w:space="0"/>
              <w:right w:val="single" w:color="000000" w:sz="4" w:space="0"/>
            </w:tcBorders>
            <w:noWrap w:val="0"/>
            <w:vAlign w:val="center"/>
            <w:tcPrChange w:id="155" w:author="~~~" w:date="2024-12-09T15:44:10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70DD3526">
            <w:pPr>
              <w:autoSpaceDN w:val="0"/>
              <w:jc w:val="center"/>
              <w:textAlignment w:val="center"/>
              <w:rPr>
                <w:del w:id="156" w:author="~~~" w:date="2024-12-09T15:43:54Z"/>
                <w:rFonts w:hint="eastAsia" w:ascii="仿宋" w:hAnsi="仿宋" w:eastAsia="仿宋" w:cs="仿宋"/>
                <w:color w:val="000000"/>
                <w:sz w:val="24"/>
                <w:szCs w:val="24"/>
              </w:rPr>
            </w:pPr>
          </w:p>
        </w:tc>
      </w:tr>
      <w:tr w14:paraId="28DAB31D">
        <w:tblPrEx>
          <w:tblCellMar>
            <w:top w:w="0" w:type="dxa"/>
            <w:left w:w="108" w:type="dxa"/>
            <w:bottom w:w="0" w:type="dxa"/>
            <w:right w:w="108" w:type="dxa"/>
          </w:tblCellMar>
          <w:tblPrExChange w:id="158" w:author="~~~" w:date="2024-12-09T15:44:10Z">
            <w:tblPrEx>
              <w:tblCellMar>
                <w:top w:w="0" w:type="dxa"/>
                <w:left w:w="108" w:type="dxa"/>
                <w:bottom w:w="0" w:type="dxa"/>
                <w:right w:w="108" w:type="dxa"/>
              </w:tblCellMar>
            </w:tblPrEx>
          </w:tblPrExChange>
        </w:tblPrEx>
        <w:trPr>
          <w:trHeight w:val="465" w:hRule="atLeast"/>
          <w:del w:id="157" w:author="~~~" w:date="2024-12-09T15:43:54Z"/>
          <w:trPrChange w:id="158" w:author="~~~" w:date="2024-12-09T15:44:10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159" w:author="~~~" w:date="2024-12-09T15:44:10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08F40DF0">
            <w:pPr>
              <w:autoSpaceDN w:val="0"/>
              <w:jc w:val="center"/>
              <w:textAlignment w:val="center"/>
              <w:rPr>
                <w:del w:id="160" w:author="~~~" w:date="2024-12-09T15:43:54Z"/>
                <w:rFonts w:hint="eastAsia" w:ascii="仿宋" w:hAnsi="仿宋" w:eastAsia="仿宋" w:cs="仿宋"/>
                <w:color w:val="000000"/>
                <w:sz w:val="24"/>
                <w:szCs w:val="24"/>
              </w:rPr>
            </w:pPr>
            <w:del w:id="161" w:author="~~~" w:date="2024-12-09T15:43:54Z">
              <w:r>
                <w:rPr>
                  <w:rFonts w:hint="eastAsia" w:ascii="仿宋" w:hAnsi="仿宋" w:eastAsia="仿宋" w:cs="仿宋"/>
                  <w:color w:val="000000"/>
                  <w:sz w:val="24"/>
                  <w:szCs w:val="24"/>
                </w:rPr>
                <w:delText>4</w:delText>
              </w:r>
            </w:del>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162" w:author="~~~" w:date="2024-12-09T15:44:10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6B9C3A60">
            <w:pPr>
              <w:autoSpaceDN w:val="0"/>
              <w:jc w:val="center"/>
              <w:textAlignment w:val="center"/>
              <w:rPr>
                <w:del w:id="163" w:author="~~~" w:date="2024-12-09T15:43:54Z"/>
                <w:rFonts w:hint="eastAsia" w:ascii="仿宋" w:hAnsi="仿宋" w:eastAsia="仿宋" w:cs="仿宋"/>
                <w:color w:val="000000"/>
                <w:sz w:val="24"/>
                <w:szCs w:val="24"/>
              </w:rPr>
            </w:pP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164" w:author="~~~" w:date="2024-12-09T15:44:10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4A9A3D60">
            <w:pPr>
              <w:autoSpaceDN w:val="0"/>
              <w:jc w:val="center"/>
              <w:textAlignment w:val="center"/>
              <w:rPr>
                <w:del w:id="165" w:author="~~~" w:date="2024-12-09T15:43:54Z"/>
                <w:rFonts w:hint="eastAsia" w:ascii="仿宋" w:hAnsi="仿宋" w:eastAsia="仿宋" w:cs="仿宋"/>
                <w:color w:val="000000"/>
                <w:sz w:val="24"/>
                <w:szCs w:val="24"/>
              </w:rPr>
            </w:pP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166" w:author="~~~" w:date="2024-12-09T15:44:10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68B035A1">
            <w:pPr>
              <w:autoSpaceDN w:val="0"/>
              <w:jc w:val="center"/>
              <w:textAlignment w:val="center"/>
              <w:rPr>
                <w:del w:id="167" w:author="~~~" w:date="2024-12-09T15:43:54Z"/>
                <w:rFonts w:hint="eastAsia" w:ascii="仿宋" w:hAnsi="仿宋" w:eastAsia="仿宋" w:cs="仿宋"/>
                <w:color w:val="000000"/>
                <w:sz w:val="24"/>
                <w:szCs w:val="24"/>
              </w:rPr>
            </w:pPr>
          </w:p>
        </w:tc>
        <w:tc>
          <w:tcPr>
            <w:tcW w:w="708" w:type="dxa"/>
            <w:tcBorders>
              <w:top w:val="single" w:color="000000" w:sz="4" w:space="0"/>
              <w:left w:val="single" w:color="000000" w:sz="4" w:space="0"/>
              <w:bottom w:val="single" w:color="000000" w:sz="4" w:space="0"/>
              <w:right w:val="single" w:color="000000" w:sz="4" w:space="0"/>
            </w:tcBorders>
            <w:noWrap w:val="0"/>
            <w:vAlign w:val="center"/>
            <w:tcPrChange w:id="168" w:author="~~~" w:date="2024-12-09T15:44:10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0157E98B">
            <w:pPr>
              <w:autoSpaceDN w:val="0"/>
              <w:jc w:val="center"/>
              <w:textAlignment w:val="center"/>
              <w:rPr>
                <w:del w:id="169" w:author="~~~" w:date="2024-12-09T15:43:54Z"/>
                <w:rFonts w:hint="eastAsia" w:ascii="仿宋" w:hAnsi="仿宋" w:eastAsia="仿宋" w:cs="仿宋"/>
                <w:color w:val="000000"/>
                <w:sz w:val="24"/>
                <w:szCs w:val="24"/>
              </w:rPr>
            </w:pPr>
          </w:p>
        </w:tc>
        <w:tc>
          <w:tcPr>
            <w:tcW w:w="974" w:type="dxa"/>
            <w:tcBorders>
              <w:top w:val="single" w:color="000000" w:sz="4" w:space="0"/>
              <w:left w:val="single" w:color="auto" w:sz="4" w:space="0"/>
              <w:bottom w:val="single" w:color="000000" w:sz="4" w:space="0"/>
              <w:right w:val="single" w:color="000000" w:sz="4" w:space="0"/>
            </w:tcBorders>
            <w:noWrap w:val="0"/>
            <w:vAlign w:val="center"/>
            <w:tcPrChange w:id="170" w:author="~~~" w:date="2024-12-09T15:44:10Z">
              <w:tcPr>
                <w:tcW w:w="1119" w:type="dxa"/>
                <w:gridSpan w:val="2"/>
                <w:tcBorders>
                  <w:top w:val="single" w:color="000000" w:sz="4" w:space="0"/>
                  <w:left w:val="single" w:color="auto" w:sz="4" w:space="0"/>
                  <w:bottom w:val="single" w:color="000000" w:sz="4" w:space="0"/>
                  <w:right w:val="single" w:color="000000" w:sz="4" w:space="0"/>
                </w:tcBorders>
                <w:noWrap w:val="0"/>
                <w:vAlign w:val="center"/>
              </w:tcPr>
            </w:tcPrChange>
          </w:tcPr>
          <w:p w14:paraId="65BF6F39">
            <w:pPr>
              <w:autoSpaceDN w:val="0"/>
              <w:jc w:val="center"/>
              <w:textAlignment w:val="center"/>
              <w:rPr>
                <w:del w:id="171" w:author="~~~" w:date="2024-12-09T15:43:54Z"/>
                <w:rFonts w:hint="eastAsia" w:ascii="仿宋" w:hAnsi="仿宋" w:eastAsia="仿宋" w:cs="仿宋"/>
                <w:color w:val="000000"/>
                <w:sz w:val="24"/>
                <w:szCs w:val="24"/>
              </w:rPr>
            </w:pP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172" w:author="~~~" w:date="2024-12-09T15:44:10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33FE3BCA">
            <w:pPr>
              <w:autoSpaceDN w:val="0"/>
              <w:jc w:val="center"/>
              <w:textAlignment w:val="center"/>
              <w:rPr>
                <w:del w:id="173" w:author="~~~" w:date="2024-12-09T15:43:54Z"/>
                <w:rFonts w:hint="eastAsia" w:ascii="仿宋" w:hAnsi="仿宋" w:eastAsia="仿宋" w:cs="仿宋"/>
                <w:color w:val="000000"/>
                <w:sz w:val="24"/>
                <w:szCs w:val="24"/>
              </w:rPr>
            </w:pPr>
          </w:p>
        </w:tc>
        <w:tc>
          <w:tcPr>
            <w:tcW w:w="1118" w:type="dxa"/>
            <w:tcBorders>
              <w:top w:val="single" w:color="000000" w:sz="4" w:space="0"/>
              <w:left w:val="single" w:color="auto" w:sz="4" w:space="0"/>
              <w:bottom w:val="single" w:color="000000" w:sz="4" w:space="0"/>
              <w:right w:val="single" w:color="000000" w:sz="4" w:space="0"/>
            </w:tcBorders>
            <w:noWrap w:val="0"/>
            <w:vAlign w:val="center"/>
            <w:tcPrChange w:id="174" w:author="~~~" w:date="2024-12-09T15:44:10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7D4BBEE2">
            <w:pPr>
              <w:autoSpaceDN w:val="0"/>
              <w:jc w:val="center"/>
              <w:textAlignment w:val="center"/>
              <w:rPr>
                <w:del w:id="175" w:author="~~~" w:date="2024-12-09T15:43:54Z"/>
                <w:rFonts w:hint="eastAsia" w:ascii="仿宋" w:hAnsi="仿宋" w:eastAsia="仿宋" w:cs="仿宋"/>
                <w:color w:val="000000"/>
                <w:sz w:val="24"/>
                <w:szCs w:val="24"/>
              </w:rPr>
            </w:pPr>
          </w:p>
        </w:tc>
        <w:tc>
          <w:tcPr>
            <w:tcW w:w="713" w:type="dxa"/>
            <w:tcBorders>
              <w:top w:val="single" w:color="000000" w:sz="4" w:space="0"/>
              <w:left w:val="single" w:color="000000" w:sz="4" w:space="0"/>
              <w:bottom w:val="single" w:color="000000" w:sz="4" w:space="0"/>
              <w:right w:val="single" w:color="000000" w:sz="4" w:space="0"/>
            </w:tcBorders>
            <w:noWrap w:val="0"/>
            <w:vAlign w:val="center"/>
            <w:tcPrChange w:id="176" w:author="~~~" w:date="2024-12-09T15:44:10Z">
              <w:tcPr>
                <w:tcW w:w="857" w:type="dxa"/>
                <w:gridSpan w:val="2"/>
                <w:tcBorders>
                  <w:top w:val="single" w:color="000000" w:sz="4" w:space="0"/>
                  <w:left w:val="single" w:color="000000" w:sz="4" w:space="0"/>
                  <w:bottom w:val="single" w:color="000000" w:sz="4" w:space="0"/>
                  <w:right w:val="single" w:color="000000" w:sz="4" w:space="0"/>
                </w:tcBorders>
                <w:noWrap w:val="0"/>
                <w:vAlign w:val="center"/>
              </w:tcPr>
            </w:tcPrChange>
          </w:tcPr>
          <w:p w14:paraId="28920B31">
            <w:pPr>
              <w:autoSpaceDN w:val="0"/>
              <w:jc w:val="center"/>
              <w:textAlignment w:val="center"/>
              <w:rPr>
                <w:del w:id="177" w:author="~~~" w:date="2024-12-09T15:43:54Z"/>
                <w:rFonts w:hint="eastAsia" w:ascii="仿宋" w:hAnsi="仿宋" w:eastAsia="仿宋" w:cs="仿宋"/>
                <w:color w:val="000000"/>
                <w:sz w:val="24"/>
                <w:szCs w:val="24"/>
              </w:rPr>
            </w:pPr>
          </w:p>
        </w:tc>
        <w:tc>
          <w:tcPr>
            <w:tcW w:w="875" w:type="dxa"/>
            <w:tcBorders>
              <w:top w:val="single" w:color="000000" w:sz="4" w:space="0"/>
              <w:left w:val="single" w:color="000000" w:sz="4" w:space="0"/>
              <w:bottom w:val="single" w:color="000000" w:sz="4" w:space="0"/>
              <w:right w:val="single" w:color="000000" w:sz="4" w:space="0"/>
            </w:tcBorders>
            <w:noWrap w:val="0"/>
            <w:vAlign w:val="center"/>
            <w:tcPrChange w:id="178" w:author="~~~" w:date="2024-12-09T15:44:10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3C0C85D1">
            <w:pPr>
              <w:autoSpaceDN w:val="0"/>
              <w:jc w:val="center"/>
              <w:textAlignment w:val="center"/>
              <w:rPr>
                <w:del w:id="179" w:author="~~~" w:date="2024-12-09T15:43:54Z"/>
                <w:rFonts w:hint="eastAsia" w:ascii="仿宋" w:hAnsi="仿宋" w:eastAsia="仿宋" w:cs="仿宋"/>
                <w:color w:val="000000"/>
                <w:sz w:val="24"/>
                <w:szCs w:val="24"/>
              </w:rPr>
            </w:pPr>
          </w:p>
        </w:tc>
      </w:tr>
      <w:tr w14:paraId="047D2C9E">
        <w:tblPrEx>
          <w:tblCellMar>
            <w:top w:w="0" w:type="dxa"/>
            <w:left w:w="108" w:type="dxa"/>
            <w:bottom w:w="0" w:type="dxa"/>
            <w:right w:w="108" w:type="dxa"/>
          </w:tblCellMar>
        </w:tblPrEx>
        <w:trPr>
          <w:trHeight w:val="616" w:hRule="atLeast"/>
          <w:ins w:id="180" w:author="~~~" w:date="2024-12-12T10:41:18Z"/>
        </w:trPr>
        <w:tc>
          <w:tcPr>
            <w:tcW w:w="517" w:type="dxa"/>
            <w:tcBorders>
              <w:top w:val="single" w:color="000000" w:sz="4" w:space="0"/>
              <w:left w:val="single" w:color="000000" w:sz="4" w:space="0"/>
              <w:bottom w:val="single" w:color="000000" w:sz="4" w:space="0"/>
              <w:right w:val="single" w:color="000000" w:sz="4" w:space="0"/>
            </w:tcBorders>
            <w:noWrap w:val="0"/>
            <w:vAlign w:val="center"/>
          </w:tcPr>
          <w:p w14:paraId="57DA128C">
            <w:pPr>
              <w:autoSpaceDN w:val="0"/>
              <w:jc w:val="center"/>
              <w:textAlignment w:val="center"/>
              <w:rPr>
                <w:ins w:id="181" w:author="~~~" w:date="2024-12-12T10:41:18Z"/>
                <w:rFonts w:hint="eastAsia" w:ascii="仿宋" w:hAnsi="仿宋" w:eastAsia="仿宋" w:cs="仿宋"/>
                <w:color w:val="000000"/>
                <w:sz w:val="24"/>
                <w:szCs w:val="24"/>
                <w:lang w:val="en-US" w:eastAsia="zh-CN"/>
              </w:rPr>
            </w:pPr>
            <w:ins w:id="182" w:author="~~~" w:date="2024-12-12T10:41:20Z">
              <w:r>
                <w:rPr>
                  <w:rFonts w:hint="eastAsia" w:ascii="仿宋" w:hAnsi="仿宋" w:eastAsia="仿宋" w:cs="仿宋"/>
                  <w:color w:val="000000"/>
                  <w:sz w:val="24"/>
                  <w:szCs w:val="24"/>
                  <w:lang w:val="en-US" w:eastAsia="zh-CN"/>
                </w:rPr>
                <w:t>3</w:t>
              </w:r>
            </w:ins>
          </w:p>
        </w:tc>
        <w:tc>
          <w:tcPr>
            <w:tcW w:w="977" w:type="dxa"/>
            <w:tcBorders>
              <w:top w:val="single" w:color="000000" w:sz="4" w:space="0"/>
              <w:left w:val="single" w:color="000000" w:sz="4" w:space="0"/>
              <w:bottom w:val="single" w:color="000000" w:sz="4" w:space="0"/>
              <w:right w:val="single" w:color="auto" w:sz="4" w:space="0"/>
            </w:tcBorders>
            <w:noWrap w:val="0"/>
            <w:vAlign w:val="center"/>
          </w:tcPr>
          <w:p w14:paraId="045B744D">
            <w:pPr>
              <w:autoSpaceDN w:val="0"/>
              <w:jc w:val="center"/>
              <w:textAlignment w:val="center"/>
              <w:rPr>
                <w:ins w:id="183" w:author="~~~" w:date="2024-12-12T10:41:18Z"/>
                <w:rFonts w:hint="eastAsia" w:ascii="仿宋" w:hAnsi="仿宋" w:eastAsia="仿宋" w:cs="仿宋"/>
                <w:color w:val="000000"/>
                <w:sz w:val="24"/>
                <w:szCs w:val="24"/>
                <w:lang w:val="en-US" w:eastAsia="zh-CN"/>
              </w:rPr>
            </w:pPr>
            <w:ins w:id="184" w:author="~~~" w:date="2024-12-12T10:41:24Z">
              <w:r>
                <w:rPr>
                  <w:rFonts w:hint="eastAsia" w:ascii="仿宋" w:hAnsi="仿宋" w:eastAsia="仿宋" w:cs="仿宋"/>
                  <w:color w:val="000000"/>
                  <w:sz w:val="24"/>
                  <w:szCs w:val="24"/>
                  <w:lang w:val="en-US" w:eastAsia="zh-CN"/>
                </w:rPr>
                <w:t>水泥</w:t>
              </w:r>
            </w:ins>
          </w:p>
        </w:tc>
        <w:tc>
          <w:tcPr>
            <w:tcW w:w="1835" w:type="dxa"/>
            <w:tcBorders>
              <w:top w:val="single" w:color="000000" w:sz="4" w:space="0"/>
              <w:left w:val="single" w:color="auto" w:sz="4" w:space="0"/>
              <w:bottom w:val="single" w:color="000000" w:sz="4" w:space="0"/>
              <w:right w:val="single" w:color="000000" w:sz="4" w:space="0"/>
            </w:tcBorders>
            <w:noWrap w:val="0"/>
            <w:vAlign w:val="center"/>
          </w:tcPr>
          <w:p w14:paraId="5B9BB087">
            <w:pPr>
              <w:autoSpaceDN w:val="0"/>
              <w:jc w:val="center"/>
              <w:textAlignment w:val="center"/>
              <w:rPr>
                <w:ins w:id="185" w:author="~~~" w:date="2024-12-12T10:41:18Z"/>
                <w:rFonts w:hint="default" w:ascii="仿宋" w:hAnsi="仿宋" w:eastAsia="仿宋" w:cs="仿宋"/>
                <w:color w:val="000000"/>
                <w:sz w:val="24"/>
                <w:szCs w:val="24"/>
                <w:lang w:val="en-US" w:eastAsia="zh-CN"/>
              </w:rPr>
            </w:pPr>
            <w:ins w:id="186" w:author="~~~" w:date="2024-12-12T10:41:32Z">
              <w:r>
                <w:rPr>
                  <w:rFonts w:hint="eastAsia" w:ascii="仿宋" w:hAnsi="仿宋" w:eastAsia="仿宋" w:cs="仿宋"/>
                  <w:color w:val="000000"/>
                  <w:sz w:val="24"/>
                  <w:szCs w:val="24"/>
                </w:rPr>
                <w:t>32.5</w:t>
              </w:r>
            </w:ins>
            <w:ins w:id="187" w:author="~~~" w:date="2024-12-12T10:41:45Z">
              <w:r>
                <w:rPr>
                  <w:rFonts w:hint="eastAsia" w:ascii="仿宋" w:hAnsi="仿宋" w:eastAsia="仿宋" w:cs="仿宋"/>
                  <w:color w:val="000000"/>
                  <w:sz w:val="24"/>
                  <w:szCs w:val="24"/>
                  <w:lang w:val="en-US" w:eastAsia="zh-CN"/>
                </w:rPr>
                <w:t>M</w:t>
              </w:r>
            </w:ins>
            <w:ins w:id="188" w:author="~~~" w:date="2024-12-12T10:41:49Z">
              <w:r>
                <w:rPr>
                  <w:rFonts w:hint="eastAsia" w:ascii="仿宋" w:hAnsi="仿宋" w:eastAsia="仿宋" w:cs="仿宋"/>
                  <w:color w:val="000000"/>
                  <w:sz w:val="24"/>
                  <w:szCs w:val="24"/>
                  <w:lang w:val="en-US" w:eastAsia="zh-CN"/>
                </w:rPr>
                <w:t>pa</w:t>
              </w:r>
            </w:ins>
          </w:p>
        </w:tc>
        <w:tc>
          <w:tcPr>
            <w:tcW w:w="490" w:type="dxa"/>
            <w:tcBorders>
              <w:top w:val="single" w:color="000000" w:sz="4" w:space="0"/>
              <w:left w:val="single" w:color="000000" w:sz="4" w:space="0"/>
              <w:bottom w:val="single" w:color="000000" w:sz="4" w:space="0"/>
              <w:right w:val="single" w:color="000000" w:sz="4" w:space="0"/>
            </w:tcBorders>
            <w:noWrap w:val="0"/>
            <w:vAlign w:val="center"/>
          </w:tcPr>
          <w:p w14:paraId="455D8AA3">
            <w:pPr>
              <w:autoSpaceDN w:val="0"/>
              <w:jc w:val="center"/>
              <w:textAlignment w:val="center"/>
              <w:rPr>
                <w:ins w:id="189" w:author="~~~" w:date="2024-12-12T10:41:18Z"/>
                <w:rFonts w:hint="eastAsia" w:ascii="仿宋" w:hAnsi="仿宋" w:eastAsia="仿宋" w:cs="仿宋"/>
                <w:color w:val="000000"/>
                <w:sz w:val="24"/>
                <w:szCs w:val="24"/>
                <w:lang w:val="en-US" w:eastAsia="zh-CN"/>
              </w:rPr>
            </w:pPr>
            <w:ins w:id="190" w:author="~~~" w:date="2024-12-12T10:43:00Z">
              <w:r>
                <w:rPr>
                  <w:rFonts w:hint="eastAsia" w:ascii="仿宋" w:hAnsi="仿宋" w:eastAsia="仿宋" w:cs="仿宋"/>
                  <w:color w:val="000000"/>
                  <w:sz w:val="24"/>
                  <w:szCs w:val="24"/>
                  <w:lang w:val="en-US" w:eastAsia="zh-CN"/>
                </w:rPr>
                <w:t>吨</w:t>
              </w:r>
            </w:ins>
          </w:p>
        </w:tc>
        <w:tc>
          <w:tcPr>
            <w:tcW w:w="708" w:type="dxa"/>
            <w:tcBorders>
              <w:top w:val="single" w:color="000000" w:sz="4" w:space="0"/>
              <w:left w:val="single" w:color="000000" w:sz="4" w:space="0"/>
              <w:bottom w:val="single" w:color="000000" w:sz="4" w:space="0"/>
              <w:right w:val="single" w:color="000000" w:sz="4" w:space="0"/>
            </w:tcBorders>
            <w:noWrap w:val="0"/>
            <w:vAlign w:val="center"/>
          </w:tcPr>
          <w:p w14:paraId="4B22A12B">
            <w:pPr>
              <w:autoSpaceDN w:val="0"/>
              <w:jc w:val="center"/>
              <w:textAlignment w:val="center"/>
              <w:rPr>
                <w:ins w:id="191" w:author="~~~" w:date="2024-12-12T10:41:18Z"/>
                <w:rFonts w:hint="default" w:ascii="仿宋" w:hAnsi="仿宋" w:eastAsia="仿宋" w:cs="仿宋"/>
                <w:color w:val="000000"/>
                <w:sz w:val="24"/>
                <w:szCs w:val="24"/>
                <w:lang w:val="en-US" w:eastAsia="zh-CN"/>
              </w:rPr>
            </w:pPr>
            <w:ins w:id="192" w:author="~~~" w:date="2024-12-12T10:47:24Z">
              <w:r>
                <w:rPr>
                  <w:rFonts w:hint="eastAsia" w:ascii="仿宋" w:hAnsi="仿宋" w:eastAsia="仿宋" w:cs="仿宋"/>
                  <w:color w:val="000000"/>
                  <w:sz w:val="24"/>
                  <w:szCs w:val="24"/>
                  <w:lang w:val="en-US" w:eastAsia="zh-CN"/>
                </w:rPr>
                <w:t>100</w:t>
              </w:r>
            </w:ins>
          </w:p>
        </w:tc>
        <w:tc>
          <w:tcPr>
            <w:tcW w:w="974" w:type="dxa"/>
            <w:tcBorders>
              <w:top w:val="single" w:color="000000" w:sz="4" w:space="0"/>
              <w:left w:val="single" w:color="auto" w:sz="4" w:space="0"/>
              <w:bottom w:val="single" w:color="000000" w:sz="4" w:space="0"/>
              <w:right w:val="single" w:color="000000" w:sz="4" w:space="0"/>
            </w:tcBorders>
            <w:noWrap w:val="0"/>
            <w:vAlign w:val="center"/>
          </w:tcPr>
          <w:p w14:paraId="055DF275">
            <w:pPr>
              <w:autoSpaceDN w:val="0"/>
              <w:jc w:val="center"/>
              <w:textAlignment w:val="center"/>
              <w:rPr>
                <w:ins w:id="193" w:author="~~~" w:date="2024-12-12T10:41:18Z"/>
                <w:rFonts w:hint="default" w:ascii="仿宋" w:hAnsi="仿宋" w:eastAsia="仿宋" w:cs="仿宋"/>
                <w:color w:val="000000"/>
                <w:sz w:val="24"/>
                <w:szCs w:val="24"/>
                <w:lang w:val="en-US" w:eastAsia="zh-CN"/>
              </w:rPr>
            </w:pPr>
            <w:ins w:id="194" w:author="~~~" w:date="2024-12-12T10:42:55Z">
              <w:r>
                <w:rPr>
                  <w:rFonts w:hint="eastAsia" w:ascii="仿宋" w:hAnsi="仿宋" w:eastAsia="仿宋" w:cs="仿宋"/>
                  <w:color w:val="000000"/>
                  <w:sz w:val="24"/>
                  <w:szCs w:val="24"/>
                  <w:lang w:val="en-US" w:eastAsia="zh-CN"/>
                </w:rPr>
                <w:t>330</w:t>
              </w:r>
            </w:ins>
          </w:p>
        </w:tc>
        <w:tc>
          <w:tcPr>
            <w:tcW w:w="770" w:type="dxa"/>
            <w:tcBorders>
              <w:top w:val="single" w:color="000000" w:sz="4" w:space="0"/>
              <w:left w:val="single" w:color="000000" w:sz="4" w:space="0"/>
              <w:bottom w:val="single" w:color="000000" w:sz="4" w:space="0"/>
              <w:right w:val="single" w:color="auto" w:sz="4" w:space="0"/>
            </w:tcBorders>
            <w:noWrap w:val="0"/>
            <w:vAlign w:val="center"/>
          </w:tcPr>
          <w:p w14:paraId="0D3ED259">
            <w:pPr>
              <w:autoSpaceDN w:val="0"/>
              <w:jc w:val="center"/>
              <w:textAlignment w:val="center"/>
              <w:rPr>
                <w:ins w:id="195" w:author="~~~" w:date="2024-12-12T10:41:18Z"/>
                <w:rFonts w:hint="eastAsia" w:ascii="仿宋" w:hAnsi="仿宋" w:eastAsia="仿宋" w:cs="仿宋"/>
                <w:color w:val="000000"/>
                <w:sz w:val="24"/>
                <w:szCs w:val="24"/>
                <w:lang w:val="en-US" w:eastAsia="zh-CN"/>
              </w:rPr>
            </w:pPr>
            <w:ins w:id="196" w:author="~~~" w:date="2024-12-12T10:42:40Z">
              <w:r>
                <w:rPr>
                  <w:rFonts w:hint="eastAsia" w:ascii="仿宋" w:hAnsi="仿宋" w:eastAsia="仿宋" w:cs="仿宋"/>
                  <w:color w:val="000000"/>
                  <w:sz w:val="24"/>
                  <w:szCs w:val="24"/>
                  <w:lang w:val="en-US" w:eastAsia="zh-CN"/>
                </w:rPr>
                <w:t>3</w:t>
              </w:r>
            </w:ins>
          </w:p>
        </w:tc>
        <w:tc>
          <w:tcPr>
            <w:tcW w:w="1118" w:type="dxa"/>
            <w:tcBorders>
              <w:top w:val="single" w:color="000000" w:sz="4" w:space="0"/>
              <w:left w:val="single" w:color="auto" w:sz="4" w:space="0"/>
              <w:bottom w:val="single" w:color="000000" w:sz="4" w:space="0"/>
              <w:right w:val="single" w:color="000000" w:sz="4" w:space="0"/>
            </w:tcBorders>
            <w:noWrap w:val="0"/>
            <w:vAlign w:val="center"/>
          </w:tcPr>
          <w:p w14:paraId="78A44604">
            <w:pPr>
              <w:autoSpaceDN w:val="0"/>
              <w:jc w:val="center"/>
              <w:textAlignment w:val="center"/>
              <w:rPr>
                <w:ins w:id="197" w:author="~~~" w:date="2024-12-12T10:41:18Z"/>
                <w:rFonts w:hint="default" w:ascii="仿宋" w:hAnsi="仿宋" w:eastAsia="仿宋" w:cs="仿宋"/>
                <w:color w:val="000000"/>
                <w:sz w:val="24"/>
                <w:szCs w:val="24"/>
                <w:lang w:val="en-US" w:eastAsia="zh-CN"/>
              </w:rPr>
            </w:pPr>
            <w:ins w:id="198" w:author="~~~" w:date="2024-12-12T10:47:26Z">
              <w:r>
                <w:rPr>
                  <w:rFonts w:hint="eastAsia" w:ascii="仿宋" w:hAnsi="仿宋" w:eastAsia="仿宋" w:cs="仿宋"/>
                  <w:color w:val="000000"/>
                  <w:sz w:val="24"/>
                  <w:szCs w:val="24"/>
                  <w:lang w:val="en-US" w:eastAsia="zh-CN"/>
                </w:rPr>
                <w:t>33000</w:t>
              </w:r>
            </w:ins>
          </w:p>
        </w:tc>
        <w:tc>
          <w:tcPr>
            <w:tcW w:w="713" w:type="dxa"/>
            <w:tcBorders>
              <w:top w:val="single" w:color="000000" w:sz="4" w:space="0"/>
              <w:left w:val="single" w:color="000000" w:sz="4" w:space="0"/>
              <w:bottom w:val="single" w:color="000000" w:sz="4" w:space="0"/>
              <w:right w:val="single" w:color="000000" w:sz="4" w:space="0"/>
            </w:tcBorders>
            <w:noWrap w:val="0"/>
            <w:vAlign w:val="center"/>
          </w:tcPr>
          <w:p w14:paraId="47458643">
            <w:pPr>
              <w:tabs>
                <w:tab w:val="left" w:pos="223"/>
              </w:tabs>
              <w:autoSpaceDN w:val="0"/>
              <w:jc w:val="center"/>
              <w:textAlignment w:val="center"/>
              <w:rPr>
                <w:ins w:id="200" w:author="~~~" w:date="2024-12-12T10:41:18Z"/>
                <w:rFonts w:hint="eastAsia" w:ascii="仿宋" w:hAnsi="仿宋" w:eastAsia="仿宋" w:cs="仿宋"/>
                <w:color w:val="000000"/>
                <w:sz w:val="24"/>
                <w:szCs w:val="24"/>
                <w:lang w:val="en-US" w:eastAsia="zh-CN"/>
              </w:rPr>
              <w:pPrChange w:id="199" w:author="cheers" w:date="2024-12-12T11:30:19Z">
                <w:pPr>
                  <w:autoSpaceDN w:val="0"/>
                  <w:jc w:val="center"/>
                  <w:textAlignment w:val="center"/>
                </w:pPr>
              </w:pPrChange>
            </w:pPr>
            <w:ins w:id="201" w:author="~~~" w:date="2024-12-12T10:47:47Z">
              <w:del w:id="202" w:author="cheers" w:date="2024-12-12T11:30:14Z">
                <w:r>
                  <w:rPr>
                    <w:rFonts w:hint="default" w:ascii="仿宋" w:hAnsi="仿宋" w:eastAsia="仿宋" w:cs="仿宋"/>
                    <w:color w:val="000000"/>
                    <w:sz w:val="24"/>
                    <w:szCs w:val="24"/>
                    <w:lang w:val="en-US" w:eastAsia="zh-CN"/>
                  </w:rPr>
                  <w:delText>半年</w:delText>
                </w:r>
              </w:del>
            </w:ins>
            <w:ins w:id="203" w:author="cheers" w:date="2024-12-12T11:30:14Z">
              <w:r>
                <w:rPr>
                  <w:rFonts w:hint="eastAsia" w:ascii="仿宋" w:hAnsi="仿宋" w:eastAsia="仿宋" w:cs="仿宋"/>
                  <w:color w:val="000000"/>
                  <w:sz w:val="24"/>
                  <w:szCs w:val="24"/>
                  <w:lang w:val="en-US" w:eastAsia="zh-CN"/>
                </w:rPr>
                <w:t>6</w:t>
              </w:r>
            </w:ins>
          </w:p>
        </w:tc>
        <w:tc>
          <w:tcPr>
            <w:tcW w:w="875" w:type="dxa"/>
            <w:tcBorders>
              <w:top w:val="single" w:color="000000" w:sz="4" w:space="0"/>
              <w:left w:val="single" w:color="000000" w:sz="4" w:space="0"/>
              <w:bottom w:val="single" w:color="000000" w:sz="4" w:space="0"/>
              <w:right w:val="single" w:color="000000" w:sz="4" w:space="0"/>
            </w:tcBorders>
            <w:noWrap w:val="0"/>
            <w:vAlign w:val="center"/>
          </w:tcPr>
          <w:p w14:paraId="31C59663">
            <w:pPr>
              <w:autoSpaceDN w:val="0"/>
              <w:jc w:val="center"/>
              <w:textAlignment w:val="center"/>
              <w:rPr>
                <w:ins w:id="204" w:author="~~~" w:date="2024-12-12T10:41:18Z"/>
                <w:rFonts w:hint="eastAsia" w:ascii="仿宋" w:hAnsi="仿宋" w:eastAsia="仿宋" w:cs="仿宋"/>
                <w:color w:val="000000"/>
                <w:sz w:val="24"/>
                <w:szCs w:val="24"/>
                <w:lang w:val="en-US" w:eastAsia="zh-CN"/>
              </w:rPr>
            </w:pPr>
          </w:p>
        </w:tc>
      </w:tr>
      <w:tr w14:paraId="21CA67F4">
        <w:tblPrEx>
          <w:tblCellMar>
            <w:top w:w="0" w:type="dxa"/>
            <w:left w:w="108" w:type="dxa"/>
            <w:bottom w:w="0" w:type="dxa"/>
            <w:right w:w="108" w:type="dxa"/>
          </w:tblCellMar>
          <w:tblPrExChange w:id="205" w:author="~~~" w:date="2024-12-09T15:44:10Z">
            <w:tblPrEx>
              <w:tblCellMar>
                <w:top w:w="0" w:type="dxa"/>
                <w:left w:w="108" w:type="dxa"/>
                <w:bottom w:w="0" w:type="dxa"/>
                <w:right w:w="108" w:type="dxa"/>
              </w:tblCellMar>
            </w:tblPrEx>
          </w:tblPrExChange>
        </w:tblPrEx>
        <w:trPr>
          <w:trHeight w:val="616" w:hRule="atLeast"/>
          <w:trPrChange w:id="205" w:author="~~~" w:date="2024-12-09T15:44:10Z">
            <w:trPr>
              <w:trHeight w:val="616"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206" w:author="~~~" w:date="2024-12-09T15:44:10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7BF6FE17">
            <w:pPr>
              <w:autoSpaceDN w:val="0"/>
              <w:jc w:val="center"/>
              <w:textAlignment w:val="center"/>
              <w:rPr>
                <w:rFonts w:hint="eastAsia" w:ascii="仿宋" w:hAnsi="仿宋" w:eastAsia="仿宋" w:cs="仿宋"/>
                <w:color w:val="000000"/>
                <w:sz w:val="24"/>
                <w:szCs w:val="24"/>
              </w:rPr>
            </w:pPr>
            <w:del w:id="207" w:author="~~~" w:date="2024-12-12T10:41:21Z">
              <w:r>
                <w:rPr>
                  <w:rFonts w:hint="eastAsia" w:ascii="仿宋" w:hAnsi="仿宋" w:eastAsia="仿宋" w:cs="仿宋"/>
                  <w:color w:val="000000"/>
                  <w:sz w:val="24"/>
                  <w:szCs w:val="24"/>
                </w:rPr>
                <w:delText>5</w:delText>
              </w:r>
            </w:del>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208" w:author="~~~" w:date="2024-12-09T15:44:10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24AA7F20">
            <w:pPr>
              <w:autoSpaceDN w:val="0"/>
              <w:jc w:val="center"/>
              <w:textAlignment w:val="center"/>
              <w:rPr>
                <w:rFonts w:hint="eastAsia" w:ascii="仿宋" w:hAnsi="仿宋" w:eastAsia="仿宋" w:cs="仿宋"/>
                <w:color w:val="000000"/>
                <w:sz w:val="24"/>
                <w:szCs w:val="24"/>
              </w:rPr>
            </w:pP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209" w:author="~~~" w:date="2024-12-09T15:44:10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097799F0">
            <w:pPr>
              <w:autoSpaceDN w:val="0"/>
              <w:jc w:val="center"/>
              <w:textAlignment w:val="center"/>
              <w:rPr>
                <w:rFonts w:hint="eastAsia" w:ascii="仿宋" w:hAnsi="仿宋" w:eastAsia="仿宋" w:cs="仿宋"/>
                <w:color w:val="000000"/>
                <w:sz w:val="24"/>
                <w:szCs w:val="24"/>
              </w:rPr>
            </w:pP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210" w:author="~~~" w:date="2024-12-09T15:44:10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29C3B74E">
            <w:pPr>
              <w:autoSpaceDN w:val="0"/>
              <w:jc w:val="center"/>
              <w:textAlignment w:val="center"/>
              <w:rPr>
                <w:rFonts w:hint="eastAsia" w:ascii="仿宋" w:hAnsi="仿宋" w:eastAsia="仿宋" w:cs="仿宋"/>
                <w:color w:val="000000"/>
                <w:sz w:val="24"/>
                <w:szCs w:val="24"/>
              </w:rPr>
            </w:pPr>
          </w:p>
        </w:tc>
        <w:tc>
          <w:tcPr>
            <w:tcW w:w="708" w:type="dxa"/>
            <w:tcBorders>
              <w:top w:val="single" w:color="000000" w:sz="4" w:space="0"/>
              <w:left w:val="single" w:color="000000" w:sz="4" w:space="0"/>
              <w:bottom w:val="single" w:color="000000" w:sz="4" w:space="0"/>
              <w:right w:val="single" w:color="000000" w:sz="4" w:space="0"/>
            </w:tcBorders>
            <w:noWrap w:val="0"/>
            <w:vAlign w:val="center"/>
            <w:tcPrChange w:id="211" w:author="~~~" w:date="2024-12-09T15:44:10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4A204301">
            <w:pPr>
              <w:autoSpaceDN w:val="0"/>
              <w:jc w:val="center"/>
              <w:textAlignment w:val="center"/>
              <w:rPr>
                <w:rFonts w:hint="eastAsia" w:ascii="仿宋" w:hAnsi="仿宋" w:eastAsia="仿宋" w:cs="仿宋"/>
                <w:color w:val="000000"/>
                <w:sz w:val="24"/>
                <w:szCs w:val="24"/>
              </w:rPr>
            </w:pPr>
          </w:p>
        </w:tc>
        <w:tc>
          <w:tcPr>
            <w:tcW w:w="974" w:type="dxa"/>
            <w:tcBorders>
              <w:top w:val="single" w:color="000000" w:sz="4" w:space="0"/>
              <w:left w:val="single" w:color="auto" w:sz="4" w:space="0"/>
              <w:bottom w:val="single" w:color="000000" w:sz="4" w:space="0"/>
              <w:right w:val="single" w:color="000000" w:sz="4" w:space="0"/>
            </w:tcBorders>
            <w:noWrap w:val="0"/>
            <w:vAlign w:val="center"/>
            <w:tcPrChange w:id="212" w:author="~~~" w:date="2024-12-09T15:44:10Z">
              <w:tcPr>
                <w:tcW w:w="1119" w:type="dxa"/>
                <w:gridSpan w:val="2"/>
                <w:tcBorders>
                  <w:top w:val="single" w:color="000000" w:sz="4" w:space="0"/>
                  <w:left w:val="single" w:color="auto" w:sz="4" w:space="0"/>
                  <w:bottom w:val="single" w:color="000000" w:sz="4" w:space="0"/>
                  <w:right w:val="single" w:color="000000" w:sz="4" w:space="0"/>
                </w:tcBorders>
                <w:noWrap w:val="0"/>
                <w:vAlign w:val="center"/>
              </w:tcPr>
            </w:tcPrChange>
          </w:tcPr>
          <w:p w14:paraId="3DFA3DBD">
            <w:pPr>
              <w:autoSpaceDN w:val="0"/>
              <w:jc w:val="center"/>
              <w:textAlignment w:val="center"/>
              <w:rPr>
                <w:rFonts w:hint="eastAsia" w:ascii="仿宋" w:hAnsi="仿宋" w:eastAsia="仿宋" w:cs="仿宋"/>
                <w:color w:val="000000"/>
                <w:sz w:val="24"/>
                <w:szCs w:val="24"/>
              </w:rPr>
            </w:pP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213" w:author="~~~" w:date="2024-12-09T15:44:10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4972087D">
            <w:pPr>
              <w:autoSpaceDN w:val="0"/>
              <w:jc w:val="center"/>
              <w:textAlignment w:val="center"/>
              <w:rPr>
                <w:rFonts w:hint="eastAsia" w:ascii="仿宋" w:hAnsi="仿宋" w:eastAsia="仿宋" w:cs="仿宋"/>
                <w:color w:val="000000"/>
                <w:sz w:val="24"/>
                <w:szCs w:val="24"/>
              </w:rPr>
            </w:pPr>
          </w:p>
        </w:tc>
        <w:tc>
          <w:tcPr>
            <w:tcW w:w="1118" w:type="dxa"/>
            <w:tcBorders>
              <w:top w:val="single" w:color="000000" w:sz="4" w:space="0"/>
              <w:left w:val="single" w:color="auto" w:sz="4" w:space="0"/>
              <w:bottom w:val="single" w:color="000000" w:sz="4" w:space="0"/>
              <w:right w:val="single" w:color="000000" w:sz="4" w:space="0"/>
            </w:tcBorders>
            <w:noWrap w:val="0"/>
            <w:vAlign w:val="center"/>
            <w:tcPrChange w:id="214" w:author="~~~" w:date="2024-12-09T15:44:10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6A177677">
            <w:pPr>
              <w:autoSpaceDN w:val="0"/>
              <w:jc w:val="center"/>
              <w:textAlignment w:val="center"/>
              <w:rPr>
                <w:rFonts w:hint="default" w:ascii="仿宋" w:hAnsi="仿宋" w:eastAsia="仿宋" w:cs="仿宋"/>
                <w:color w:val="000000"/>
                <w:sz w:val="24"/>
                <w:szCs w:val="24"/>
                <w:lang w:val="en-US" w:eastAsia="zh-CN"/>
              </w:rPr>
            </w:pPr>
            <w:ins w:id="215" w:author="~~~" w:date="2024-12-09T15:42:46Z">
              <w:r>
                <w:rPr>
                  <w:rFonts w:hint="eastAsia" w:ascii="仿宋" w:hAnsi="仿宋" w:eastAsia="仿宋" w:cs="仿宋"/>
                  <w:color w:val="000000"/>
                  <w:sz w:val="24"/>
                  <w:szCs w:val="24"/>
                  <w:lang w:val="en-US" w:eastAsia="zh-CN"/>
                </w:rPr>
                <w:t>1</w:t>
              </w:r>
            </w:ins>
            <w:ins w:id="216" w:author="~~~" w:date="2024-12-12T10:47:55Z">
              <w:r>
                <w:rPr>
                  <w:rFonts w:hint="eastAsia" w:ascii="仿宋" w:hAnsi="仿宋" w:eastAsia="仿宋" w:cs="仿宋"/>
                  <w:color w:val="000000"/>
                  <w:sz w:val="24"/>
                  <w:szCs w:val="24"/>
                  <w:lang w:val="en-US" w:eastAsia="zh-CN"/>
                </w:rPr>
                <w:t>3</w:t>
              </w:r>
            </w:ins>
            <w:ins w:id="217" w:author="~~~" w:date="2024-12-12T10:47:58Z">
              <w:r>
                <w:rPr>
                  <w:rFonts w:hint="eastAsia" w:ascii="仿宋" w:hAnsi="仿宋" w:eastAsia="仿宋" w:cs="仿宋"/>
                  <w:color w:val="000000"/>
                  <w:sz w:val="24"/>
                  <w:szCs w:val="24"/>
                  <w:lang w:val="en-US" w:eastAsia="zh-CN"/>
                </w:rPr>
                <w:t>4</w:t>
              </w:r>
            </w:ins>
            <w:ins w:id="218" w:author="~~~" w:date="2024-12-09T15:42:47Z">
              <w:r>
                <w:rPr>
                  <w:rFonts w:hint="eastAsia" w:ascii="仿宋" w:hAnsi="仿宋" w:eastAsia="仿宋" w:cs="仿宋"/>
                  <w:color w:val="000000"/>
                  <w:sz w:val="24"/>
                  <w:szCs w:val="24"/>
                  <w:lang w:val="en-US" w:eastAsia="zh-CN"/>
                </w:rPr>
                <w:t>900</w:t>
              </w:r>
            </w:ins>
          </w:p>
        </w:tc>
        <w:tc>
          <w:tcPr>
            <w:tcW w:w="713" w:type="dxa"/>
            <w:tcBorders>
              <w:top w:val="single" w:color="000000" w:sz="4" w:space="0"/>
              <w:left w:val="single" w:color="000000" w:sz="4" w:space="0"/>
              <w:bottom w:val="single" w:color="000000" w:sz="4" w:space="0"/>
              <w:right w:val="single" w:color="000000" w:sz="4" w:space="0"/>
            </w:tcBorders>
            <w:noWrap w:val="0"/>
            <w:vAlign w:val="center"/>
            <w:tcPrChange w:id="219" w:author="~~~" w:date="2024-12-09T15:44:10Z">
              <w:tcPr>
                <w:tcW w:w="857" w:type="dxa"/>
                <w:gridSpan w:val="2"/>
                <w:tcBorders>
                  <w:top w:val="single" w:color="000000" w:sz="4" w:space="0"/>
                  <w:left w:val="single" w:color="000000" w:sz="4" w:space="0"/>
                  <w:bottom w:val="single" w:color="000000" w:sz="4" w:space="0"/>
                  <w:right w:val="single" w:color="000000" w:sz="4" w:space="0"/>
                </w:tcBorders>
                <w:noWrap w:val="0"/>
                <w:vAlign w:val="center"/>
              </w:tcPr>
            </w:tcPrChange>
          </w:tcPr>
          <w:p w14:paraId="46760429">
            <w:pPr>
              <w:autoSpaceDN w:val="0"/>
              <w:jc w:val="center"/>
              <w:textAlignment w:val="center"/>
              <w:rPr>
                <w:rFonts w:hint="eastAsia" w:ascii="仿宋" w:hAnsi="仿宋" w:eastAsia="仿宋" w:cs="仿宋"/>
                <w:color w:val="000000"/>
                <w:sz w:val="24"/>
                <w:szCs w:val="24"/>
                <w:lang w:val="en-US" w:eastAsia="zh-CN"/>
              </w:rPr>
            </w:pPr>
          </w:p>
        </w:tc>
        <w:tc>
          <w:tcPr>
            <w:tcW w:w="875" w:type="dxa"/>
            <w:tcBorders>
              <w:top w:val="single" w:color="000000" w:sz="4" w:space="0"/>
              <w:left w:val="single" w:color="000000" w:sz="4" w:space="0"/>
              <w:bottom w:val="single" w:color="000000" w:sz="4" w:space="0"/>
              <w:right w:val="single" w:color="000000" w:sz="4" w:space="0"/>
            </w:tcBorders>
            <w:noWrap w:val="0"/>
            <w:vAlign w:val="center"/>
            <w:tcPrChange w:id="220" w:author="~~~" w:date="2024-12-09T15:44:10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5625534E">
            <w:pPr>
              <w:autoSpaceDN w:val="0"/>
              <w:jc w:val="center"/>
              <w:textAlignment w:val="center"/>
              <w:rPr>
                <w:rFonts w:hint="eastAsia" w:ascii="仿宋" w:hAnsi="仿宋" w:eastAsia="仿宋" w:cs="仿宋"/>
                <w:color w:val="000000"/>
                <w:sz w:val="24"/>
                <w:szCs w:val="24"/>
                <w:lang w:val="en-US" w:eastAsia="zh-CN"/>
              </w:rPr>
            </w:pPr>
          </w:p>
        </w:tc>
      </w:tr>
      <w:tr w14:paraId="2E287FA2">
        <w:tblPrEx>
          <w:tblCellMar>
            <w:top w:w="0" w:type="dxa"/>
            <w:left w:w="108" w:type="dxa"/>
            <w:bottom w:w="0" w:type="dxa"/>
            <w:right w:w="108" w:type="dxa"/>
          </w:tblCellMar>
          <w:tblPrExChange w:id="221" w:author="~~~" w:date="2024-12-09T15:44:10Z">
            <w:tblPrEx>
              <w:tblCellMar>
                <w:top w:w="0" w:type="dxa"/>
                <w:left w:w="108" w:type="dxa"/>
                <w:bottom w:w="0" w:type="dxa"/>
                <w:right w:w="108" w:type="dxa"/>
              </w:tblCellMar>
            </w:tblPrEx>
          </w:tblPrExChange>
        </w:tblPrEx>
        <w:trPr>
          <w:trHeight w:val="592" w:hRule="atLeast"/>
          <w:trPrChange w:id="221" w:author="~~~" w:date="2024-12-09T15:44:10Z">
            <w:trPr>
              <w:trHeight w:val="592"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222" w:author="~~~" w:date="2024-12-09T15:44:10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410B7546">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合计</w:t>
            </w:r>
          </w:p>
        </w:tc>
        <w:tc>
          <w:tcPr>
            <w:tcW w:w="8460" w:type="dxa"/>
            <w:gridSpan w:val="9"/>
            <w:tcBorders>
              <w:top w:val="single" w:color="000000" w:sz="4" w:space="0"/>
              <w:left w:val="single" w:color="000000" w:sz="4" w:space="0"/>
              <w:bottom w:val="single" w:color="000000" w:sz="4" w:space="0"/>
              <w:right w:val="single" w:color="000000" w:sz="4" w:space="0"/>
            </w:tcBorders>
            <w:noWrap w:val="0"/>
            <w:vAlign w:val="center"/>
            <w:tcPrChange w:id="223" w:author="~~~" w:date="2024-12-09T15:44:10Z">
              <w:tcPr>
                <w:tcW w:w="8558" w:type="dxa"/>
                <w:gridSpan w:val="11"/>
                <w:tcBorders>
                  <w:top w:val="single" w:color="000000" w:sz="4" w:space="0"/>
                  <w:left w:val="single" w:color="000000" w:sz="4" w:space="0"/>
                  <w:bottom w:val="single" w:color="000000" w:sz="4" w:space="0"/>
                  <w:right w:val="single" w:color="000000" w:sz="4" w:space="0"/>
                </w:tcBorders>
                <w:noWrap w:val="0"/>
                <w:vAlign w:val="center"/>
              </w:tcPr>
            </w:tcPrChange>
          </w:tcPr>
          <w:p w14:paraId="0C56EB0C">
            <w:pPr>
              <w:autoSpaceDN w:val="0"/>
              <w:jc w:val="left"/>
              <w:textAlignment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含增值税总价暂定为人民币（大写）</w:t>
            </w:r>
            <w:r>
              <w:rPr>
                <w:rFonts w:hint="eastAsia" w:ascii="仿宋" w:hAnsi="仿宋" w:eastAsia="仿宋" w:cs="仿宋"/>
                <w:sz w:val="24"/>
                <w:szCs w:val="24"/>
                <w:u w:val="none"/>
                <w:lang w:val="en-US" w:eastAsia="zh-CN"/>
              </w:rPr>
              <w:t>：</w:t>
            </w:r>
            <w:r>
              <w:rPr>
                <w:rFonts w:hint="eastAsia" w:ascii="仿宋" w:hAnsi="仿宋" w:eastAsia="仿宋" w:cs="仿宋"/>
                <w:sz w:val="24"/>
                <w:szCs w:val="24"/>
                <w:u w:val="single"/>
                <w:lang w:val="en-US" w:eastAsia="zh-CN"/>
              </w:rPr>
              <w:t xml:space="preserve"> </w:t>
            </w:r>
            <w:ins w:id="224" w:author="~~~" w:date="2024-12-09T17:17:47Z">
              <w:r>
                <w:rPr>
                  <w:rFonts w:hint="eastAsia" w:ascii="仿宋" w:hAnsi="仿宋" w:eastAsia="仿宋" w:cs="仿宋"/>
                  <w:sz w:val="24"/>
                  <w:szCs w:val="24"/>
                  <w:u w:val="single"/>
                  <w:lang w:val="en-US" w:eastAsia="zh-CN"/>
                </w:rPr>
                <w:t>壹</w:t>
              </w:r>
            </w:ins>
            <w:ins w:id="225" w:author="~~~" w:date="2024-12-09T17:17:48Z">
              <w:r>
                <w:rPr>
                  <w:rFonts w:hint="eastAsia" w:ascii="仿宋" w:hAnsi="仿宋" w:eastAsia="仿宋" w:cs="仿宋"/>
                  <w:sz w:val="24"/>
                  <w:szCs w:val="24"/>
                  <w:u w:val="single"/>
                  <w:lang w:val="en-US" w:eastAsia="zh-CN"/>
                </w:rPr>
                <w:t>拾</w:t>
              </w:r>
            </w:ins>
            <w:ins w:id="226" w:author="~~~" w:date="2024-12-12T10:48:07Z">
              <w:r>
                <w:rPr>
                  <w:rFonts w:hint="eastAsia" w:ascii="仿宋" w:hAnsi="仿宋" w:eastAsia="仿宋" w:cs="仿宋"/>
                  <w:sz w:val="24"/>
                  <w:szCs w:val="24"/>
                  <w:u w:val="single"/>
                  <w:lang w:val="en-US" w:eastAsia="zh-CN"/>
                </w:rPr>
                <w:t>叁</w:t>
              </w:r>
            </w:ins>
            <w:ins w:id="227" w:author="~~~" w:date="2024-12-12T10:48:24Z">
              <w:r>
                <w:rPr>
                  <w:rFonts w:hint="eastAsia" w:ascii="仿宋" w:hAnsi="仿宋" w:eastAsia="仿宋" w:cs="仿宋"/>
                  <w:sz w:val="24"/>
                  <w:szCs w:val="24"/>
                  <w:u w:val="single"/>
                  <w:lang w:val="en-US" w:eastAsia="zh-CN"/>
                </w:rPr>
                <w:t>肆</w:t>
              </w:r>
            </w:ins>
            <w:ins w:id="228" w:author="~~~" w:date="2024-12-09T17:17:54Z">
              <w:r>
                <w:rPr>
                  <w:rFonts w:hint="eastAsia" w:ascii="仿宋" w:hAnsi="仿宋" w:eastAsia="仿宋" w:cs="仿宋"/>
                  <w:sz w:val="24"/>
                  <w:szCs w:val="24"/>
                  <w:u w:val="single"/>
                  <w:lang w:val="en-US" w:eastAsia="zh-CN"/>
                </w:rPr>
                <w:t>仟</w:t>
              </w:r>
            </w:ins>
            <w:ins w:id="229" w:author="~~~" w:date="2024-12-09T17:17:55Z">
              <w:r>
                <w:rPr>
                  <w:rFonts w:hint="eastAsia" w:ascii="仿宋" w:hAnsi="仿宋" w:eastAsia="仿宋" w:cs="仿宋"/>
                  <w:sz w:val="24"/>
                  <w:szCs w:val="24"/>
                  <w:u w:val="single"/>
                  <w:lang w:val="en-US" w:eastAsia="zh-CN"/>
                </w:rPr>
                <w:t>玖</w:t>
              </w:r>
            </w:ins>
            <w:ins w:id="230" w:author="~~~" w:date="2024-12-09T17:17:56Z">
              <w:r>
                <w:rPr>
                  <w:rFonts w:hint="eastAsia" w:ascii="仿宋" w:hAnsi="仿宋" w:eastAsia="仿宋" w:cs="仿宋"/>
                  <w:sz w:val="24"/>
                  <w:szCs w:val="24"/>
                  <w:u w:val="single"/>
                  <w:lang w:val="en-US" w:eastAsia="zh-CN"/>
                </w:rPr>
                <w:t>佰</w:t>
              </w:r>
            </w:ins>
            <w:ins w:id="231" w:author="~~~" w:date="2024-12-09T17:17:58Z">
              <w:r>
                <w:rPr>
                  <w:rFonts w:hint="eastAsia" w:ascii="仿宋" w:hAnsi="仿宋" w:eastAsia="仿宋" w:cs="仿宋"/>
                  <w:sz w:val="24"/>
                  <w:szCs w:val="24"/>
                  <w:u w:val="single"/>
                  <w:lang w:val="en-US" w:eastAsia="zh-CN"/>
                </w:rPr>
                <w:t>元整</w:t>
              </w:r>
            </w:ins>
            <w:r>
              <w:rPr>
                <w:rFonts w:hint="eastAsia" w:ascii="仿宋" w:hAnsi="仿宋" w:eastAsia="仿宋" w:cs="仿宋"/>
                <w:sz w:val="24"/>
                <w:szCs w:val="24"/>
                <w:u w:val="single"/>
                <w:lang w:val="en-US" w:eastAsia="zh-CN"/>
              </w:rPr>
              <w:t xml:space="preserve"> </w:t>
            </w:r>
            <w:del w:id="232" w:author="~~~" w:date="2024-12-09T17:18:02Z">
              <w:r>
                <w:rPr>
                  <w:rFonts w:hint="eastAsia" w:ascii="仿宋" w:hAnsi="仿宋" w:eastAsia="仿宋" w:cs="仿宋"/>
                  <w:sz w:val="24"/>
                  <w:szCs w:val="24"/>
                  <w:u w:val="single"/>
                  <w:lang w:val="en-US" w:eastAsia="zh-CN"/>
                </w:rPr>
                <w:delText xml:space="preserve">       </w:delText>
              </w:r>
            </w:del>
            <w:del w:id="233" w:author="~~~" w:date="2024-12-09T17:18:01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 xml:space="preserve"> ；（小写）¥：</w:t>
            </w:r>
            <w:ins w:id="234" w:author="~~~" w:date="2024-12-09T17:18:05Z">
              <w:r>
                <w:rPr>
                  <w:rFonts w:hint="eastAsia" w:ascii="仿宋" w:hAnsi="仿宋" w:eastAsia="仿宋" w:cs="仿宋"/>
                  <w:sz w:val="24"/>
                  <w:szCs w:val="24"/>
                  <w:u w:val="single"/>
                  <w:lang w:val="en-US" w:eastAsia="zh-CN"/>
                  <w:rPrChange w:id="235" w:author="~~~" w:date="2024-12-09T17:18:11Z">
                    <w:rPr>
                      <w:rFonts w:hint="eastAsia" w:ascii="仿宋" w:hAnsi="仿宋" w:eastAsia="仿宋" w:cs="仿宋"/>
                      <w:sz w:val="24"/>
                      <w:szCs w:val="24"/>
                      <w:lang w:val="en-US" w:eastAsia="zh-CN"/>
                    </w:rPr>
                  </w:rPrChange>
                </w:rPr>
                <w:t>1</w:t>
              </w:r>
            </w:ins>
            <w:ins w:id="236" w:author="~~~" w:date="2024-12-12T10:48:30Z">
              <w:r>
                <w:rPr>
                  <w:rFonts w:hint="eastAsia" w:ascii="仿宋" w:hAnsi="仿宋" w:eastAsia="仿宋" w:cs="仿宋"/>
                  <w:sz w:val="24"/>
                  <w:szCs w:val="24"/>
                  <w:u w:val="single"/>
                  <w:lang w:val="en-US" w:eastAsia="zh-CN"/>
                </w:rPr>
                <w:t>3</w:t>
              </w:r>
            </w:ins>
            <w:ins w:id="237" w:author="~~~" w:date="2024-12-12T10:48:32Z">
              <w:r>
                <w:rPr>
                  <w:rFonts w:hint="eastAsia" w:ascii="仿宋" w:hAnsi="仿宋" w:eastAsia="仿宋" w:cs="仿宋"/>
                  <w:sz w:val="24"/>
                  <w:szCs w:val="24"/>
                  <w:u w:val="single"/>
                  <w:lang w:val="en-US" w:eastAsia="zh-CN"/>
                </w:rPr>
                <w:t>4</w:t>
              </w:r>
            </w:ins>
            <w:ins w:id="238" w:author="~~~" w:date="2024-12-09T17:18:06Z">
              <w:r>
                <w:rPr>
                  <w:rFonts w:hint="eastAsia" w:ascii="仿宋" w:hAnsi="仿宋" w:eastAsia="仿宋" w:cs="仿宋"/>
                  <w:sz w:val="24"/>
                  <w:szCs w:val="24"/>
                  <w:u w:val="single"/>
                  <w:lang w:val="en-US" w:eastAsia="zh-CN"/>
                  <w:rPrChange w:id="239" w:author="~~~" w:date="2024-12-09T17:18:11Z">
                    <w:rPr>
                      <w:rFonts w:hint="eastAsia" w:ascii="仿宋" w:hAnsi="仿宋" w:eastAsia="仿宋" w:cs="仿宋"/>
                      <w:sz w:val="24"/>
                      <w:szCs w:val="24"/>
                      <w:lang w:val="en-US" w:eastAsia="zh-CN"/>
                    </w:rPr>
                  </w:rPrChange>
                </w:rPr>
                <w:t>900</w:t>
              </w:r>
            </w:ins>
            <w:del w:id="240" w:author="~~~" w:date="2024-12-09T17:18:14Z">
              <w:r>
                <w:rPr>
                  <w:rFonts w:hint="eastAsia" w:ascii="仿宋" w:hAnsi="仿宋" w:eastAsia="仿宋" w:cs="仿宋"/>
                  <w:sz w:val="24"/>
                  <w:szCs w:val="24"/>
                  <w:u w:val="single"/>
                  <w:lang w:val="en-US" w:eastAsia="zh-CN"/>
                </w:rPr>
                <w:delText xml:space="preserve">  </w:delText>
              </w:r>
            </w:del>
            <w:del w:id="241" w:author="~~~" w:date="2024-12-09T17:18:13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u w:val="single"/>
                <w:lang w:val="en-US" w:eastAsia="zh-CN"/>
              </w:rPr>
              <w:t xml:space="preserve"> </w:t>
            </w:r>
            <w:r>
              <w:rPr>
                <w:rFonts w:hint="eastAsia" w:ascii="仿宋" w:hAnsi="仿宋" w:eastAsia="仿宋" w:cs="仿宋"/>
                <w:sz w:val="24"/>
                <w:szCs w:val="24"/>
                <w:lang w:val="en-US" w:eastAsia="zh-CN"/>
              </w:rPr>
              <w:t>元。</w:t>
            </w:r>
          </w:p>
          <w:p w14:paraId="1A26AB62">
            <w:pPr>
              <w:autoSpaceDN w:val="0"/>
              <w:jc w:val="left"/>
              <w:textAlignment w:val="center"/>
              <w:rPr>
                <w:rFonts w:hint="eastAsia" w:ascii="仿宋" w:hAnsi="仿宋" w:eastAsia="仿宋" w:cs="仿宋"/>
                <w:color w:val="000000"/>
                <w:sz w:val="24"/>
                <w:szCs w:val="24"/>
              </w:rPr>
            </w:pPr>
            <w:r>
              <w:rPr>
                <w:rFonts w:hint="eastAsia" w:ascii="仿宋" w:hAnsi="仿宋" w:eastAsia="仿宋" w:cs="仿宋"/>
                <w:sz w:val="24"/>
                <w:szCs w:val="24"/>
                <w:lang w:val="en-US" w:eastAsia="zh-CN"/>
              </w:rPr>
              <w:t>其中：不含增值税价款为人民币（大写)：</w:t>
            </w:r>
            <w:r>
              <w:rPr>
                <w:rFonts w:hint="eastAsia" w:ascii="仿宋" w:hAnsi="仿宋" w:eastAsia="仿宋" w:cs="仿宋"/>
                <w:sz w:val="24"/>
                <w:szCs w:val="24"/>
                <w:u w:val="single"/>
                <w:lang w:val="en-US" w:eastAsia="zh-CN"/>
              </w:rPr>
              <w:t xml:space="preserve"> </w:t>
            </w:r>
            <w:del w:id="242" w:author="~~~" w:date="2024-12-12T10:49:34Z">
              <w:r>
                <w:rPr>
                  <w:rFonts w:hint="default" w:ascii="仿宋" w:hAnsi="仿宋" w:eastAsia="仿宋" w:cs="仿宋"/>
                  <w:sz w:val="24"/>
                  <w:szCs w:val="24"/>
                  <w:u w:val="single"/>
                  <w:lang w:val="en-US" w:eastAsia="zh-CN"/>
                </w:rPr>
                <w:delText xml:space="preserve">  </w:delText>
              </w:r>
            </w:del>
            <w:ins w:id="243" w:author="~~~" w:date="2024-12-12T10:49:34Z">
              <w:r>
                <w:rPr>
                  <w:rFonts w:hint="eastAsia" w:ascii="仿宋" w:hAnsi="仿宋" w:eastAsia="仿宋" w:cs="仿宋"/>
                  <w:sz w:val="24"/>
                  <w:szCs w:val="24"/>
                  <w:u w:val="single"/>
                  <w:lang w:val="en-US" w:eastAsia="zh-CN"/>
                </w:rPr>
                <w:t>13</w:t>
              </w:r>
            </w:ins>
            <w:ins w:id="244" w:author="~~~" w:date="2024-12-12T10:49:35Z">
              <w:r>
                <w:rPr>
                  <w:rFonts w:hint="eastAsia" w:ascii="仿宋" w:hAnsi="仿宋" w:eastAsia="仿宋" w:cs="仿宋"/>
                  <w:sz w:val="24"/>
                  <w:szCs w:val="24"/>
                  <w:u w:val="single"/>
                  <w:lang w:val="en-US" w:eastAsia="zh-CN"/>
                </w:rPr>
                <w:t>097</w:t>
              </w:r>
            </w:ins>
            <w:ins w:id="245" w:author="~~~" w:date="2024-12-12T10:49:37Z">
              <w:r>
                <w:rPr>
                  <w:rFonts w:hint="eastAsia" w:ascii="仿宋" w:hAnsi="仿宋" w:eastAsia="仿宋" w:cs="仿宋"/>
                  <w:sz w:val="24"/>
                  <w:szCs w:val="24"/>
                  <w:u w:val="single"/>
                  <w:lang w:val="en-US" w:eastAsia="zh-CN"/>
                </w:rPr>
                <w:t>0</w:t>
              </w:r>
            </w:ins>
            <w:ins w:id="246" w:author="~~~" w:date="2024-12-12T10:49:39Z">
              <w:r>
                <w:rPr>
                  <w:rFonts w:hint="eastAsia" w:ascii="仿宋" w:hAnsi="仿宋" w:eastAsia="仿宋" w:cs="仿宋"/>
                  <w:sz w:val="24"/>
                  <w:szCs w:val="24"/>
                  <w:u w:val="single"/>
                  <w:lang w:val="en-US" w:eastAsia="zh-CN"/>
                </w:rPr>
                <w:t>.87</w:t>
              </w:r>
            </w:ins>
            <w:r>
              <w:rPr>
                <w:rFonts w:hint="eastAsia" w:ascii="仿宋" w:hAnsi="仿宋" w:eastAsia="仿宋" w:cs="仿宋"/>
                <w:sz w:val="24"/>
                <w:szCs w:val="24"/>
                <w:u w:val="single"/>
                <w:lang w:val="en-US" w:eastAsia="zh-CN"/>
              </w:rPr>
              <w:t xml:space="preserve"> </w:t>
            </w:r>
            <w:del w:id="247" w:author="~~~" w:date="2024-12-12T10:49:43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（小写¥</w:t>
            </w:r>
            <w:ins w:id="248" w:author="~~~" w:date="2024-12-12T11:08:45Z">
              <w:r>
                <w:rPr>
                  <w:rFonts w:hint="eastAsia" w:ascii="仿宋" w:hAnsi="仿宋" w:eastAsia="仿宋" w:cs="仿宋"/>
                  <w:sz w:val="24"/>
                  <w:szCs w:val="24"/>
                  <w:u w:val="single"/>
                  <w:lang w:val="en-US" w:eastAsia="zh-CN"/>
                  <w:rPrChange w:id="249" w:author="~~~" w:date="2024-12-12T11:09:03Z">
                    <w:rPr>
                      <w:rFonts w:hint="eastAsia" w:ascii="仿宋" w:hAnsi="仿宋" w:eastAsia="仿宋" w:cs="仿宋"/>
                      <w:sz w:val="24"/>
                      <w:szCs w:val="24"/>
                      <w:lang w:val="en-US" w:eastAsia="zh-CN"/>
                    </w:rPr>
                  </w:rPrChange>
                </w:rPr>
                <w:t>壹</w:t>
              </w:r>
            </w:ins>
            <w:ins w:id="250" w:author="~~~" w:date="2024-12-12T11:08:46Z">
              <w:r>
                <w:rPr>
                  <w:rFonts w:hint="eastAsia" w:ascii="仿宋" w:hAnsi="仿宋" w:eastAsia="仿宋" w:cs="仿宋"/>
                  <w:sz w:val="24"/>
                  <w:szCs w:val="24"/>
                  <w:u w:val="single"/>
                  <w:lang w:val="en-US" w:eastAsia="zh-CN"/>
                  <w:rPrChange w:id="251" w:author="~~~" w:date="2024-12-12T11:09:03Z">
                    <w:rPr>
                      <w:rFonts w:hint="eastAsia" w:ascii="仿宋" w:hAnsi="仿宋" w:eastAsia="仿宋" w:cs="仿宋"/>
                      <w:sz w:val="24"/>
                      <w:szCs w:val="24"/>
                      <w:lang w:val="en-US" w:eastAsia="zh-CN"/>
                    </w:rPr>
                  </w:rPrChange>
                </w:rPr>
                <w:t>拾</w:t>
              </w:r>
            </w:ins>
            <w:ins w:id="252" w:author="~~~" w:date="2024-12-12T11:08:47Z">
              <w:r>
                <w:rPr>
                  <w:rFonts w:hint="eastAsia" w:ascii="仿宋" w:hAnsi="仿宋" w:eastAsia="仿宋" w:cs="仿宋"/>
                  <w:sz w:val="24"/>
                  <w:szCs w:val="24"/>
                  <w:u w:val="single"/>
                  <w:lang w:val="en-US" w:eastAsia="zh-CN"/>
                  <w:rPrChange w:id="253" w:author="~~~" w:date="2024-12-12T11:09:03Z">
                    <w:rPr>
                      <w:rFonts w:hint="eastAsia" w:ascii="仿宋" w:hAnsi="仿宋" w:eastAsia="仿宋" w:cs="仿宋"/>
                      <w:sz w:val="24"/>
                      <w:szCs w:val="24"/>
                      <w:lang w:val="en-US" w:eastAsia="zh-CN"/>
                    </w:rPr>
                  </w:rPrChange>
                </w:rPr>
                <w:t>叁</w:t>
              </w:r>
            </w:ins>
            <w:ins w:id="254" w:author="~~~" w:date="2024-12-12T11:08:48Z">
              <w:r>
                <w:rPr>
                  <w:rFonts w:hint="eastAsia" w:ascii="仿宋" w:hAnsi="仿宋" w:eastAsia="仿宋" w:cs="仿宋"/>
                  <w:sz w:val="24"/>
                  <w:szCs w:val="24"/>
                  <w:u w:val="single"/>
                  <w:lang w:val="en-US" w:eastAsia="zh-CN"/>
                  <w:rPrChange w:id="255" w:author="~~~" w:date="2024-12-12T11:09:03Z">
                    <w:rPr>
                      <w:rFonts w:hint="eastAsia" w:ascii="仿宋" w:hAnsi="仿宋" w:eastAsia="仿宋" w:cs="仿宋"/>
                      <w:sz w:val="24"/>
                      <w:szCs w:val="24"/>
                      <w:lang w:val="en-US" w:eastAsia="zh-CN"/>
                    </w:rPr>
                  </w:rPrChange>
                </w:rPr>
                <w:t>万</w:t>
              </w:r>
            </w:ins>
            <w:ins w:id="256" w:author="~~~" w:date="2024-12-12T11:08:49Z">
              <w:r>
                <w:rPr>
                  <w:rFonts w:hint="eastAsia" w:ascii="仿宋" w:hAnsi="仿宋" w:eastAsia="仿宋" w:cs="仿宋"/>
                  <w:sz w:val="24"/>
                  <w:szCs w:val="24"/>
                  <w:u w:val="single"/>
                  <w:lang w:val="en-US" w:eastAsia="zh-CN"/>
                  <w:rPrChange w:id="257" w:author="~~~" w:date="2024-12-12T11:09:03Z">
                    <w:rPr>
                      <w:rFonts w:hint="eastAsia" w:ascii="仿宋" w:hAnsi="仿宋" w:eastAsia="仿宋" w:cs="仿宋"/>
                      <w:sz w:val="24"/>
                      <w:szCs w:val="24"/>
                      <w:lang w:val="en-US" w:eastAsia="zh-CN"/>
                    </w:rPr>
                  </w:rPrChange>
                </w:rPr>
                <w:t>零</w:t>
              </w:r>
            </w:ins>
            <w:ins w:id="258" w:author="~~~" w:date="2024-12-12T11:08:50Z">
              <w:r>
                <w:rPr>
                  <w:rFonts w:hint="eastAsia" w:ascii="仿宋" w:hAnsi="仿宋" w:eastAsia="仿宋" w:cs="仿宋"/>
                  <w:sz w:val="24"/>
                  <w:szCs w:val="24"/>
                  <w:u w:val="single"/>
                  <w:lang w:val="en-US" w:eastAsia="zh-CN"/>
                  <w:rPrChange w:id="259" w:author="~~~" w:date="2024-12-12T11:09:03Z">
                    <w:rPr>
                      <w:rFonts w:hint="eastAsia" w:ascii="仿宋" w:hAnsi="仿宋" w:eastAsia="仿宋" w:cs="仿宋"/>
                      <w:sz w:val="24"/>
                      <w:szCs w:val="24"/>
                      <w:lang w:val="en-US" w:eastAsia="zh-CN"/>
                    </w:rPr>
                  </w:rPrChange>
                </w:rPr>
                <w:t>玖</w:t>
              </w:r>
            </w:ins>
            <w:ins w:id="260" w:author="~~~" w:date="2024-12-12T11:08:51Z">
              <w:r>
                <w:rPr>
                  <w:rFonts w:hint="eastAsia" w:ascii="仿宋" w:hAnsi="仿宋" w:eastAsia="仿宋" w:cs="仿宋"/>
                  <w:sz w:val="24"/>
                  <w:szCs w:val="24"/>
                  <w:u w:val="single"/>
                  <w:lang w:val="en-US" w:eastAsia="zh-CN"/>
                  <w:rPrChange w:id="261" w:author="~~~" w:date="2024-12-12T11:09:03Z">
                    <w:rPr>
                      <w:rFonts w:hint="eastAsia" w:ascii="仿宋" w:hAnsi="仿宋" w:eastAsia="仿宋" w:cs="仿宋"/>
                      <w:sz w:val="24"/>
                      <w:szCs w:val="24"/>
                      <w:lang w:val="en-US" w:eastAsia="zh-CN"/>
                    </w:rPr>
                  </w:rPrChange>
                </w:rPr>
                <w:t>佰</w:t>
              </w:r>
            </w:ins>
            <w:ins w:id="262" w:author="~~~" w:date="2024-12-12T11:08:52Z">
              <w:r>
                <w:rPr>
                  <w:rFonts w:hint="eastAsia" w:ascii="仿宋" w:hAnsi="仿宋" w:eastAsia="仿宋" w:cs="仿宋"/>
                  <w:sz w:val="24"/>
                  <w:szCs w:val="24"/>
                  <w:u w:val="single"/>
                  <w:lang w:val="en-US" w:eastAsia="zh-CN"/>
                  <w:rPrChange w:id="263" w:author="~~~" w:date="2024-12-12T11:09:03Z">
                    <w:rPr>
                      <w:rFonts w:hint="eastAsia" w:ascii="仿宋" w:hAnsi="仿宋" w:eastAsia="仿宋" w:cs="仿宋"/>
                      <w:sz w:val="24"/>
                      <w:szCs w:val="24"/>
                      <w:lang w:val="en-US" w:eastAsia="zh-CN"/>
                    </w:rPr>
                  </w:rPrChange>
                </w:rPr>
                <w:t>柒</w:t>
              </w:r>
            </w:ins>
            <w:ins w:id="264" w:author="~~~" w:date="2024-12-12T11:08:54Z">
              <w:r>
                <w:rPr>
                  <w:rFonts w:hint="eastAsia" w:ascii="仿宋" w:hAnsi="仿宋" w:eastAsia="仿宋" w:cs="仿宋"/>
                  <w:sz w:val="24"/>
                  <w:szCs w:val="24"/>
                  <w:u w:val="single"/>
                  <w:lang w:val="en-US" w:eastAsia="zh-CN"/>
                  <w:rPrChange w:id="265" w:author="~~~" w:date="2024-12-12T11:09:03Z">
                    <w:rPr>
                      <w:rFonts w:hint="eastAsia" w:ascii="仿宋" w:hAnsi="仿宋" w:eastAsia="仿宋" w:cs="仿宋"/>
                      <w:sz w:val="24"/>
                      <w:szCs w:val="24"/>
                      <w:lang w:val="en-US" w:eastAsia="zh-CN"/>
                    </w:rPr>
                  </w:rPrChange>
                </w:rPr>
                <w:t>拾</w:t>
              </w:r>
            </w:ins>
            <w:ins w:id="266" w:author="~~~" w:date="2024-12-12T11:08:55Z">
              <w:r>
                <w:rPr>
                  <w:rFonts w:hint="eastAsia" w:ascii="仿宋" w:hAnsi="仿宋" w:eastAsia="仿宋" w:cs="仿宋"/>
                  <w:sz w:val="24"/>
                  <w:szCs w:val="24"/>
                  <w:u w:val="single"/>
                  <w:lang w:val="en-US" w:eastAsia="zh-CN"/>
                  <w:rPrChange w:id="267" w:author="~~~" w:date="2024-12-12T11:09:03Z">
                    <w:rPr>
                      <w:rFonts w:hint="eastAsia" w:ascii="仿宋" w:hAnsi="仿宋" w:eastAsia="仿宋" w:cs="仿宋"/>
                      <w:sz w:val="24"/>
                      <w:szCs w:val="24"/>
                      <w:lang w:val="en-US" w:eastAsia="zh-CN"/>
                    </w:rPr>
                  </w:rPrChange>
                </w:rPr>
                <w:t>元</w:t>
              </w:r>
            </w:ins>
            <w:ins w:id="268" w:author="~~~" w:date="2024-12-12T11:08:56Z">
              <w:r>
                <w:rPr>
                  <w:rFonts w:hint="eastAsia" w:ascii="仿宋" w:hAnsi="仿宋" w:eastAsia="仿宋" w:cs="仿宋"/>
                  <w:sz w:val="24"/>
                  <w:szCs w:val="24"/>
                  <w:u w:val="single"/>
                  <w:lang w:val="en-US" w:eastAsia="zh-CN"/>
                  <w:rPrChange w:id="269" w:author="~~~" w:date="2024-12-12T11:09:03Z">
                    <w:rPr>
                      <w:rFonts w:hint="eastAsia" w:ascii="仿宋" w:hAnsi="仿宋" w:eastAsia="仿宋" w:cs="仿宋"/>
                      <w:sz w:val="24"/>
                      <w:szCs w:val="24"/>
                      <w:lang w:val="en-US" w:eastAsia="zh-CN"/>
                    </w:rPr>
                  </w:rPrChange>
                </w:rPr>
                <w:t>捌</w:t>
              </w:r>
            </w:ins>
            <w:ins w:id="270" w:author="~~~" w:date="2024-12-12T11:08:57Z">
              <w:r>
                <w:rPr>
                  <w:rFonts w:hint="eastAsia" w:ascii="仿宋" w:hAnsi="仿宋" w:eastAsia="仿宋" w:cs="仿宋"/>
                  <w:sz w:val="24"/>
                  <w:szCs w:val="24"/>
                  <w:u w:val="single"/>
                  <w:lang w:val="en-US" w:eastAsia="zh-CN"/>
                  <w:rPrChange w:id="271" w:author="~~~" w:date="2024-12-12T11:09:03Z">
                    <w:rPr>
                      <w:rFonts w:hint="eastAsia" w:ascii="仿宋" w:hAnsi="仿宋" w:eastAsia="仿宋" w:cs="仿宋"/>
                      <w:sz w:val="24"/>
                      <w:szCs w:val="24"/>
                      <w:lang w:val="en-US" w:eastAsia="zh-CN"/>
                    </w:rPr>
                  </w:rPrChange>
                </w:rPr>
                <w:t>角</w:t>
              </w:r>
            </w:ins>
            <w:ins w:id="272" w:author="~~~" w:date="2024-12-12T11:08:58Z">
              <w:r>
                <w:rPr>
                  <w:rFonts w:hint="eastAsia" w:ascii="仿宋" w:hAnsi="仿宋" w:eastAsia="仿宋" w:cs="仿宋"/>
                  <w:sz w:val="24"/>
                  <w:szCs w:val="24"/>
                  <w:u w:val="single"/>
                  <w:lang w:val="en-US" w:eastAsia="zh-CN"/>
                  <w:rPrChange w:id="273" w:author="~~~" w:date="2024-12-12T11:09:03Z">
                    <w:rPr>
                      <w:rFonts w:hint="eastAsia" w:ascii="仿宋" w:hAnsi="仿宋" w:eastAsia="仿宋" w:cs="仿宋"/>
                      <w:sz w:val="24"/>
                      <w:szCs w:val="24"/>
                      <w:lang w:val="en-US" w:eastAsia="zh-CN"/>
                    </w:rPr>
                  </w:rPrChange>
                </w:rPr>
                <w:t>柒</w:t>
              </w:r>
            </w:ins>
            <w:ins w:id="274" w:author="~~~" w:date="2024-12-12T11:08:59Z">
              <w:r>
                <w:rPr>
                  <w:rFonts w:hint="eastAsia" w:ascii="仿宋" w:hAnsi="仿宋" w:eastAsia="仿宋" w:cs="仿宋"/>
                  <w:sz w:val="24"/>
                  <w:szCs w:val="24"/>
                  <w:u w:val="single"/>
                  <w:lang w:val="en-US" w:eastAsia="zh-CN"/>
                  <w:rPrChange w:id="275" w:author="~~~" w:date="2024-12-12T11:09:03Z">
                    <w:rPr>
                      <w:rFonts w:hint="eastAsia" w:ascii="仿宋" w:hAnsi="仿宋" w:eastAsia="仿宋" w:cs="仿宋"/>
                      <w:sz w:val="24"/>
                      <w:szCs w:val="24"/>
                      <w:lang w:val="en-US" w:eastAsia="zh-CN"/>
                    </w:rPr>
                  </w:rPrChange>
                </w:rPr>
                <w:t>分</w:t>
              </w:r>
            </w:ins>
            <w:del w:id="276" w:author="~~~" w:date="2024-12-12T11:08:42Z">
              <w:r>
                <w:rPr>
                  <w:rFonts w:hint="eastAsia" w:ascii="仿宋" w:hAnsi="仿宋" w:eastAsia="仿宋" w:cs="仿宋"/>
                  <w:sz w:val="24"/>
                  <w:szCs w:val="24"/>
                  <w:lang w:val="en-US" w:eastAsia="zh-CN"/>
                </w:rPr>
                <w:delText>：</w:delText>
              </w:r>
            </w:del>
            <w:del w:id="277" w:author="~~~" w:date="2024-12-12T11:08:38Z">
              <w:r>
                <w:rPr>
                  <w:rFonts w:hint="eastAsia" w:ascii="仿宋" w:hAnsi="仿宋" w:eastAsia="仿宋" w:cs="仿宋"/>
                  <w:sz w:val="24"/>
                  <w:szCs w:val="24"/>
                  <w:u w:val="single"/>
                  <w:lang w:val="en-US" w:eastAsia="zh-CN"/>
                </w:rPr>
                <w:delText xml:space="preserve"> </w:delText>
              </w:r>
            </w:del>
            <w:del w:id="278" w:author="~~~" w:date="2024-12-12T11:09:05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元）；增值税税率为</w:t>
            </w:r>
            <w:del w:id="279" w:author="~~~" w:date="2024-12-09T17:19:06Z">
              <w:r>
                <w:rPr>
                  <w:rFonts w:hint="eastAsia" w:ascii="仿宋" w:hAnsi="仿宋" w:eastAsia="仿宋" w:cs="仿宋"/>
                  <w:sz w:val="24"/>
                  <w:szCs w:val="24"/>
                  <w:lang w:val="en-US" w:eastAsia="zh-CN"/>
                </w:rPr>
                <w:delText>1</w:delText>
              </w:r>
            </w:del>
            <w:r>
              <w:rPr>
                <w:rFonts w:hint="eastAsia" w:ascii="仿宋" w:hAnsi="仿宋" w:eastAsia="仿宋" w:cs="仿宋"/>
                <w:sz w:val="24"/>
                <w:szCs w:val="24"/>
                <w:lang w:val="en-US" w:eastAsia="zh-CN"/>
              </w:rPr>
              <w:t>3 %，增值税税金为人民币(大写)：</w:t>
            </w:r>
            <w:ins w:id="280" w:author="~~~" w:date="2024-12-12T11:09:20Z">
              <w:r>
                <w:rPr>
                  <w:rFonts w:hint="eastAsia" w:ascii="仿宋" w:hAnsi="仿宋" w:eastAsia="仿宋" w:cs="仿宋"/>
                  <w:sz w:val="24"/>
                  <w:szCs w:val="24"/>
                  <w:u w:val="single"/>
                  <w:lang w:val="en-US" w:eastAsia="zh-CN"/>
                  <w:rPrChange w:id="281" w:author="~~~" w:date="2024-12-12T11:09:35Z">
                    <w:rPr>
                      <w:rFonts w:hint="eastAsia" w:ascii="仿宋" w:hAnsi="仿宋" w:eastAsia="仿宋" w:cs="仿宋"/>
                      <w:sz w:val="24"/>
                      <w:szCs w:val="24"/>
                      <w:lang w:val="en-US" w:eastAsia="zh-CN"/>
                    </w:rPr>
                  </w:rPrChange>
                </w:rPr>
                <w:t>叁</w:t>
              </w:r>
            </w:ins>
            <w:ins w:id="282" w:author="~~~" w:date="2024-12-12T11:09:21Z">
              <w:r>
                <w:rPr>
                  <w:rFonts w:hint="eastAsia" w:ascii="仿宋" w:hAnsi="仿宋" w:eastAsia="仿宋" w:cs="仿宋"/>
                  <w:sz w:val="24"/>
                  <w:szCs w:val="24"/>
                  <w:u w:val="single"/>
                  <w:lang w:val="en-US" w:eastAsia="zh-CN"/>
                  <w:rPrChange w:id="283" w:author="~~~" w:date="2024-12-12T11:09:35Z">
                    <w:rPr>
                      <w:rFonts w:hint="eastAsia" w:ascii="仿宋" w:hAnsi="仿宋" w:eastAsia="仿宋" w:cs="仿宋"/>
                      <w:sz w:val="24"/>
                      <w:szCs w:val="24"/>
                      <w:lang w:val="en-US" w:eastAsia="zh-CN"/>
                    </w:rPr>
                  </w:rPrChange>
                </w:rPr>
                <w:t>仟玖</w:t>
              </w:r>
            </w:ins>
            <w:ins w:id="284" w:author="~~~" w:date="2024-12-12T11:09:22Z">
              <w:r>
                <w:rPr>
                  <w:rFonts w:hint="eastAsia" w:ascii="仿宋" w:hAnsi="仿宋" w:eastAsia="仿宋" w:cs="仿宋"/>
                  <w:sz w:val="24"/>
                  <w:szCs w:val="24"/>
                  <w:u w:val="single"/>
                  <w:lang w:val="en-US" w:eastAsia="zh-CN"/>
                  <w:rPrChange w:id="285" w:author="~~~" w:date="2024-12-12T11:09:35Z">
                    <w:rPr>
                      <w:rFonts w:hint="eastAsia" w:ascii="仿宋" w:hAnsi="仿宋" w:eastAsia="仿宋" w:cs="仿宋"/>
                      <w:sz w:val="24"/>
                      <w:szCs w:val="24"/>
                      <w:lang w:val="en-US" w:eastAsia="zh-CN"/>
                    </w:rPr>
                  </w:rPrChange>
                </w:rPr>
                <w:t>佰</w:t>
              </w:r>
            </w:ins>
            <w:ins w:id="286" w:author="~~~" w:date="2024-12-12T11:09:24Z">
              <w:r>
                <w:rPr>
                  <w:rFonts w:hint="eastAsia" w:ascii="仿宋" w:hAnsi="仿宋" w:eastAsia="仿宋" w:cs="仿宋"/>
                  <w:sz w:val="24"/>
                  <w:szCs w:val="24"/>
                  <w:u w:val="single"/>
                  <w:lang w:val="en-US" w:eastAsia="zh-CN"/>
                  <w:rPrChange w:id="287" w:author="~~~" w:date="2024-12-12T11:09:35Z">
                    <w:rPr>
                      <w:rFonts w:hint="eastAsia" w:ascii="仿宋" w:hAnsi="仿宋" w:eastAsia="仿宋" w:cs="仿宋"/>
                      <w:sz w:val="24"/>
                      <w:szCs w:val="24"/>
                      <w:lang w:val="en-US" w:eastAsia="zh-CN"/>
                    </w:rPr>
                  </w:rPrChange>
                </w:rPr>
                <w:t>贰</w:t>
              </w:r>
            </w:ins>
            <w:ins w:id="288" w:author="~~~" w:date="2024-12-12T11:09:25Z">
              <w:r>
                <w:rPr>
                  <w:rFonts w:hint="eastAsia" w:ascii="仿宋" w:hAnsi="仿宋" w:eastAsia="仿宋" w:cs="仿宋"/>
                  <w:sz w:val="24"/>
                  <w:szCs w:val="24"/>
                  <w:u w:val="single"/>
                  <w:lang w:val="en-US" w:eastAsia="zh-CN"/>
                  <w:rPrChange w:id="289" w:author="~~~" w:date="2024-12-12T11:09:35Z">
                    <w:rPr>
                      <w:rFonts w:hint="eastAsia" w:ascii="仿宋" w:hAnsi="仿宋" w:eastAsia="仿宋" w:cs="仿宋"/>
                      <w:sz w:val="24"/>
                      <w:szCs w:val="24"/>
                      <w:lang w:val="en-US" w:eastAsia="zh-CN"/>
                    </w:rPr>
                  </w:rPrChange>
                </w:rPr>
                <w:t>拾玖</w:t>
              </w:r>
            </w:ins>
            <w:ins w:id="290" w:author="~~~" w:date="2024-12-12T11:09:26Z">
              <w:r>
                <w:rPr>
                  <w:rFonts w:hint="eastAsia" w:ascii="仿宋" w:hAnsi="仿宋" w:eastAsia="仿宋" w:cs="仿宋"/>
                  <w:sz w:val="24"/>
                  <w:szCs w:val="24"/>
                  <w:u w:val="single"/>
                  <w:lang w:val="en-US" w:eastAsia="zh-CN"/>
                  <w:rPrChange w:id="291" w:author="~~~" w:date="2024-12-12T11:09:35Z">
                    <w:rPr>
                      <w:rFonts w:hint="eastAsia" w:ascii="仿宋" w:hAnsi="仿宋" w:eastAsia="仿宋" w:cs="仿宋"/>
                      <w:sz w:val="24"/>
                      <w:szCs w:val="24"/>
                      <w:lang w:val="en-US" w:eastAsia="zh-CN"/>
                    </w:rPr>
                  </w:rPrChange>
                </w:rPr>
                <w:t>元</w:t>
              </w:r>
            </w:ins>
            <w:ins w:id="292" w:author="~~~" w:date="2024-12-12T11:09:27Z">
              <w:r>
                <w:rPr>
                  <w:rFonts w:hint="eastAsia" w:ascii="仿宋" w:hAnsi="仿宋" w:eastAsia="仿宋" w:cs="仿宋"/>
                  <w:sz w:val="24"/>
                  <w:szCs w:val="24"/>
                  <w:u w:val="single"/>
                  <w:lang w:val="en-US" w:eastAsia="zh-CN"/>
                  <w:rPrChange w:id="293" w:author="~~~" w:date="2024-12-12T11:09:35Z">
                    <w:rPr>
                      <w:rFonts w:hint="eastAsia" w:ascii="仿宋" w:hAnsi="仿宋" w:eastAsia="仿宋" w:cs="仿宋"/>
                      <w:sz w:val="24"/>
                      <w:szCs w:val="24"/>
                      <w:lang w:val="en-US" w:eastAsia="zh-CN"/>
                    </w:rPr>
                  </w:rPrChange>
                </w:rPr>
                <w:t>壹</w:t>
              </w:r>
            </w:ins>
            <w:ins w:id="294" w:author="~~~" w:date="2024-12-12T11:09:28Z">
              <w:r>
                <w:rPr>
                  <w:rFonts w:hint="eastAsia" w:ascii="仿宋" w:hAnsi="仿宋" w:eastAsia="仿宋" w:cs="仿宋"/>
                  <w:sz w:val="24"/>
                  <w:szCs w:val="24"/>
                  <w:u w:val="single"/>
                  <w:lang w:val="en-US" w:eastAsia="zh-CN"/>
                  <w:rPrChange w:id="295" w:author="~~~" w:date="2024-12-12T11:09:35Z">
                    <w:rPr>
                      <w:rFonts w:hint="eastAsia" w:ascii="仿宋" w:hAnsi="仿宋" w:eastAsia="仿宋" w:cs="仿宋"/>
                      <w:sz w:val="24"/>
                      <w:szCs w:val="24"/>
                      <w:lang w:val="en-US" w:eastAsia="zh-CN"/>
                    </w:rPr>
                  </w:rPrChange>
                </w:rPr>
                <w:t>角</w:t>
              </w:r>
            </w:ins>
            <w:ins w:id="296" w:author="~~~" w:date="2024-12-12T11:09:31Z">
              <w:r>
                <w:rPr>
                  <w:rFonts w:hint="eastAsia" w:ascii="仿宋" w:hAnsi="仿宋" w:eastAsia="仿宋" w:cs="仿宋"/>
                  <w:sz w:val="24"/>
                  <w:szCs w:val="24"/>
                  <w:u w:val="single"/>
                  <w:lang w:val="en-US" w:eastAsia="zh-CN"/>
                  <w:rPrChange w:id="297" w:author="~~~" w:date="2024-12-12T11:09:35Z">
                    <w:rPr>
                      <w:rFonts w:hint="eastAsia" w:ascii="仿宋" w:hAnsi="仿宋" w:eastAsia="仿宋" w:cs="仿宋"/>
                      <w:sz w:val="24"/>
                      <w:szCs w:val="24"/>
                      <w:lang w:val="en-US" w:eastAsia="zh-CN"/>
                    </w:rPr>
                  </w:rPrChange>
                </w:rPr>
                <w:t>叁分</w:t>
              </w:r>
            </w:ins>
            <w:del w:id="298" w:author="~~~" w:date="2024-12-12T11:09:19Z">
              <w:r>
                <w:rPr>
                  <w:rFonts w:hint="eastAsia" w:ascii="仿宋" w:hAnsi="仿宋" w:eastAsia="仿宋" w:cs="仿宋"/>
                  <w:sz w:val="24"/>
                  <w:szCs w:val="24"/>
                  <w:u w:val="single"/>
                  <w:lang w:val="en-US" w:eastAsia="zh-CN"/>
                </w:rPr>
                <w:delText xml:space="preserve"> </w:delText>
              </w:r>
            </w:del>
            <w:del w:id="299" w:author="~~~" w:date="2024-12-12T11:09:38Z">
              <w:r>
                <w:rPr>
                  <w:rFonts w:hint="eastAsia" w:ascii="仿宋" w:hAnsi="仿宋" w:eastAsia="仿宋" w:cs="仿宋"/>
                  <w:sz w:val="24"/>
                  <w:szCs w:val="24"/>
                  <w:u w:val="single"/>
                  <w:lang w:val="en-US" w:eastAsia="zh-CN"/>
                </w:rPr>
                <w:delText xml:space="preserve">   </w:delText>
              </w:r>
            </w:del>
            <w:del w:id="300" w:author="~~~" w:date="2024-12-12T11:09:37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(小写¥：</w:t>
            </w:r>
            <w:r>
              <w:rPr>
                <w:rFonts w:hint="eastAsia" w:ascii="仿宋" w:hAnsi="仿宋" w:eastAsia="仿宋" w:cs="仿宋"/>
                <w:sz w:val="24"/>
                <w:szCs w:val="24"/>
                <w:u w:val="single"/>
                <w:lang w:val="en-US" w:eastAsia="zh-CN"/>
              </w:rPr>
              <w:t xml:space="preserve"> </w:t>
            </w:r>
            <w:ins w:id="301" w:author="~~~" w:date="2024-12-12T10:48:55Z">
              <w:r>
                <w:rPr>
                  <w:rFonts w:hint="eastAsia" w:ascii="仿宋" w:hAnsi="仿宋" w:eastAsia="仿宋" w:cs="仿宋"/>
                  <w:sz w:val="24"/>
                  <w:szCs w:val="24"/>
                  <w:u w:val="single"/>
                  <w:lang w:val="en-US" w:eastAsia="zh-CN"/>
                </w:rPr>
                <w:t>3929.</w:t>
              </w:r>
            </w:ins>
            <w:ins w:id="302" w:author="~~~" w:date="2024-12-12T10:48:56Z">
              <w:r>
                <w:rPr>
                  <w:rFonts w:hint="eastAsia" w:ascii="仿宋" w:hAnsi="仿宋" w:eastAsia="仿宋" w:cs="仿宋"/>
                  <w:sz w:val="24"/>
                  <w:szCs w:val="24"/>
                  <w:u w:val="single"/>
                  <w:lang w:val="en-US" w:eastAsia="zh-CN"/>
                </w:rPr>
                <w:t>1</w:t>
              </w:r>
            </w:ins>
            <w:ins w:id="303" w:author="~~~" w:date="2024-12-12T10:49:50Z">
              <w:r>
                <w:rPr>
                  <w:rFonts w:hint="eastAsia" w:ascii="仿宋" w:hAnsi="仿宋" w:eastAsia="仿宋" w:cs="仿宋"/>
                  <w:sz w:val="24"/>
                  <w:szCs w:val="24"/>
                  <w:u w:val="single"/>
                  <w:lang w:val="en-US" w:eastAsia="zh-CN"/>
                </w:rPr>
                <w:t>3</w:t>
              </w:r>
            </w:ins>
            <w:del w:id="304" w:author="~~~" w:date="2024-12-12T10:48:58Z">
              <w:r>
                <w:rPr>
                  <w:rFonts w:hint="eastAsia" w:ascii="仿宋" w:hAnsi="仿宋" w:eastAsia="仿宋" w:cs="仿宋"/>
                  <w:sz w:val="24"/>
                  <w:szCs w:val="24"/>
                  <w:u w:val="single"/>
                  <w:lang w:val="en-US" w:eastAsia="zh-CN"/>
                </w:rPr>
                <w:delText xml:space="preserve">   </w:delText>
              </w:r>
            </w:del>
            <w:del w:id="305" w:author="~~~" w:date="2024-12-12T10:49:45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u w:val="single"/>
                <w:lang w:val="en-US" w:eastAsia="zh-CN"/>
              </w:rPr>
              <w:t xml:space="preserve"> </w:t>
            </w:r>
            <w:r>
              <w:rPr>
                <w:rFonts w:hint="eastAsia" w:ascii="仿宋" w:hAnsi="仿宋" w:eastAsia="仿宋" w:cs="仿宋"/>
                <w:sz w:val="24"/>
                <w:szCs w:val="24"/>
                <w:lang w:val="en-US" w:eastAsia="zh-CN"/>
              </w:rPr>
              <w:t>元)。税票为增值税专用发票。</w:t>
            </w:r>
          </w:p>
        </w:tc>
      </w:tr>
    </w:tbl>
    <w:p w14:paraId="0FE52823">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560" w:firstLineChars="200"/>
        <w:textAlignment w:val="auto"/>
        <w:rPr>
          <w:rFonts w:hint="eastAsia" w:ascii="仿宋" w:hAnsi="仿宋" w:eastAsia="仿宋" w:cs="仿宋"/>
          <w:color w:val="auto"/>
          <w:kern w:val="2"/>
          <w:sz w:val="28"/>
          <w:szCs w:val="28"/>
          <w:lang w:val="en-US" w:eastAsia="zh-CN" w:bidi="ar-SA"/>
        </w:rPr>
      </w:pPr>
    </w:p>
    <w:p w14:paraId="7E1CF8C5">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注：合计费用已包含乙方因履行合同而需支付的各项成本和费用、管理费、税费，以及利润，除此之外，乙方不再要求甲方支付其他费用。</w:t>
      </w:r>
    </w:p>
    <w:p w14:paraId="71390581">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第二条  </w:t>
      </w:r>
      <w:r>
        <w:rPr>
          <w:rFonts w:hint="eastAsia" w:ascii="仿宋" w:hAnsi="仿宋" w:eastAsia="仿宋" w:cs="仿宋"/>
          <w:b/>
          <w:bCs/>
          <w:color w:val="auto"/>
          <w:sz w:val="28"/>
          <w:szCs w:val="28"/>
          <w:lang w:val="en-US" w:eastAsia="zh-Hans"/>
        </w:rPr>
        <w:t>交货要求</w:t>
      </w:r>
    </w:p>
    <w:p w14:paraId="18A9BEB2">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eastAsia="zh-Hans"/>
        </w:rPr>
      </w:pP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lang w:val="en-US" w:eastAsia="zh-Hans"/>
        </w:rPr>
        <w:t>交货日期</w:t>
      </w:r>
      <w:r>
        <w:rPr>
          <w:rFonts w:hint="eastAsia" w:ascii="仿宋" w:hAnsi="仿宋" w:eastAsia="仿宋" w:cs="仿宋"/>
          <w:color w:val="auto"/>
          <w:sz w:val="28"/>
          <w:szCs w:val="28"/>
          <w:lang w:eastAsia="zh-Hans"/>
        </w:rPr>
        <w:t>：</w:t>
      </w:r>
      <w:r>
        <w:rPr>
          <w:rFonts w:hint="eastAsia" w:ascii="仿宋" w:hAnsi="仿宋" w:eastAsia="仿宋" w:cs="仿宋"/>
          <w:color w:val="auto"/>
          <w:sz w:val="28"/>
          <w:szCs w:val="28"/>
        </w:rPr>
        <w:t>乙方应在</w:t>
      </w:r>
      <w:r>
        <w:rPr>
          <w:rFonts w:hint="eastAsia" w:ascii="仿宋" w:hAnsi="仿宋" w:eastAsia="仿宋" w:cs="仿宋"/>
          <w:color w:val="auto"/>
          <w:sz w:val="28"/>
          <w:szCs w:val="28"/>
          <w:lang w:val="en-US" w:eastAsia="zh-Hans"/>
        </w:rPr>
        <w:t>本</w:t>
      </w:r>
      <w:r>
        <w:rPr>
          <w:rFonts w:hint="eastAsia" w:ascii="仿宋" w:hAnsi="仿宋" w:eastAsia="仿宋" w:cs="仿宋"/>
          <w:color w:val="auto"/>
          <w:sz w:val="28"/>
          <w:szCs w:val="28"/>
        </w:rPr>
        <w:t>合同签订</w:t>
      </w:r>
      <w:r>
        <w:rPr>
          <w:rFonts w:hint="eastAsia" w:ascii="仿宋" w:hAnsi="仿宋" w:eastAsia="仿宋" w:cs="仿宋"/>
          <w:color w:val="auto"/>
          <w:sz w:val="28"/>
          <w:szCs w:val="28"/>
          <w:lang w:val="en-US" w:eastAsia="zh-Hans"/>
        </w:rPr>
        <w:t>之日起</w:t>
      </w:r>
      <w:r>
        <w:rPr>
          <w:rFonts w:hint="eastAsia" w:ascii="仿宋" w:hAnsi="仿宋" w:eastAsia="仿宋" w:cs="仿宋"/>
          <w:color w:val="auto"/>
          <w:sz w:val="28"/>
          <w:szCs w:val="28"/>
          <w:u w:val="single"/>
          <w:lang w:val="en-US" w:eastAsia="zh-CN"/>
        </w:rPr>
        <w:t>3</w:t>
      </w:r>
      <w:r>
        <w:rPr>
          <w:rFonts w:hint="eastAsia" w:ascii="仿宋" w:hAnsi="仿宋" w:eastAsia="仿宋" w:cs="仿宋"/>
          <w:color w:val="auto"/>
          <w:sz w:val="28"/>
          <w:szCs w:val="28"/>
          <w:lang w:val="en-US" w:eastAsia="zh-Hans"/>
        </w:rPr>
        <w:t>日</w:t>
      </w:r>
      <w:r>
        <w:rPr>
          <w:rFonts w:hint="eastAsia" w:ascii="仿宋" w:hAnsi="仿宋" w:eastAsia="仿宋" w:cs="仿宋"/>
          <w:color w:val="auto"/>
          <w:sz w:val="28"/>
          <w:szCs w:val="28"/>
        </w:rPr>
        <w:t>内完成交货。</w:t>
      </w:r>
    </w:p>
    <w:p w14:paraId="65601AA3">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eastAsia="zh-Hans"/>
        </w:rPr>
      </w:pP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lang w:val="en-US" w:eastAsia="zh-Hans"/>
        </w:rPr>
        <w:t>交货地点</w:t>
      </w:r>
      <w:r>
        <w:rPr>
          <w:rFonts w:hint="eastAsia" w:ascii="仿宋" w:hAnsi="仿宋" w:eastAsia="仿宋" w:cs="仿宋"/>
          <w:color w:val="auto"/>
          <w:sz w:val="28"/>
          <w:szCs w:val="28"/>
          <w:lang w:eastAsia="zh-Hans"/>
        </w:rPr>
        <w:t>：</w:t>
      </w:r>
      <w:ins w:id="306" w:author="~~~" w:date="2024-12-09T15:43:20Z">
        <w:r>
          <w:rPr>
            <w:rFonts w:hint="eastAsia" w:ascii="仿宋" w:hAnsi="仿宋" w:eastAsia="仿宋" w:cs="仿宋"/>
            <w:color w:val="auto"/>
            <w:sz w:val="28"/>
            <w:szCs w:val="28"/>
            <w:u w:val="single"/>
            <w:lang w:val="en-US" w:eastAsia="zh-CN"/>
            <w:rPrChange w:id="307" w:author="~~~" w:date="2024-12-09T15:43:31Z">
              <w:rPr>
                <w:rFonts w:hint="eastAsia" w:ascii="仿宋" w:hAnsi="仿宋" w:eastAsia="仿宋" w:cs="仿宋"/>
                <w:color w:val="auto"/>
                <w:sz w:val="28"/>
                <w:szCs w:val="28"/>
                <w:lang w:val="en-US" w:eastAsia="zh-CN"/>
              </w:rPr>
            </w:rPrChange>
          </w:rPr>
          <w:t>晋城市</w:t>
        </w:r>
      </w:ins>
      <w:ins w:id="308" w:author="~~~" w:date="2024-12-09T15:43:25Z">
        <w:r>
          <w:rPr>
            <w:rFonts w:hint="eastAsia" w:ascii="仿宋" w:hAnsi="仿宋" w:eastAsia="仿宋" w:cs="仿宋"/>
            <w:color w:val="auto"/>
            <w:sz w:val="28"/>
            <w:szCs w:val="28"/>
            <w:u w:val="single"/>
            <w:lang w:val="en-US" w:eastAsia="zh-CN"/>
            <w:rPrChange w:id="309" w:author="~~~" w:date="2024-12-09T15:43:31Z">
              <w:rPr>
                <w:rFonts w:hint="eastAsia" w:ascii="仿宋" w:hAnsi="仿宋" w:eastAsia="仿宋" w:cs="仿宋"/>
                <w:color w:val="auto"/>
                <w:sz w:val="28"/>
                <w:szCs w:val="28"/>
                <w:lang w:val="en-US" w:eastAsia="zh-CN"/>
              </w:rPr>
            </w:rPrChange>
          </w:rPr>
          <w:t>丹河</w:t>
        </w:r>
      </w:ins>
      <w:ins w:id="310" w:author="~~~" w:date="2024-12-09T15:43:28Z">
        <w:r>
          <w:rPr>
            <w:rFonts w:hint="eastAsia" w:ascii="仿宋" w:hAnsi="仿宋" w:eastAsia="仿宋" w:cs="仿宋"/>
            <w:color w:val="auto"/>
            <w:sz w:val="28"/>
            <w:szCs w:val="28"/>
            <w:u w:val="single"/>
            <w:lang w:val="en-US" w:eastAsia="zh-CN"/>
            <w:rPrChange w:id="311" w:author="~~~" w:date="2024-12-09T15:43:31Z">
              <w:rPr>
                <w:rFonts w:hint="eastAsia" w:ascii="仿宋" w:hAnsi="仿宋" w:eastAsia="仿宋" w:cs="仿宋"/>
                <w:color w:val="auto"/>
                <w:sz w:val="28"/>
                <w:szCs w:val="28"/>
                <w:lang w:val="en-US" w:eastAsia="zh-CN"/>
              </w:rPr>
            </w:rPrChange>
          </w:rPr>
          <w:t>新城</w:t>
        </w:r>
      </w:ins>
      <w:del w:id="312" w:author="~~~" w:date="2024-12-09T15:43:34Z">
        <w:r>
          <w:rPr>
            <w:rFonts w:hint="eastAsia" w:ascii="仿宋" w:hAnsi="仿宋" w:eastAsia="仿宋" w:cs="仿宋"/>
            <w:color w:val="auto"/>
            <w:sz w:val="28"/>
            <w:szCs w:val="28"/>
            <w:u w:val="single"/>
            <w:lang w:val="en-US" w:eastAsia="zh-CN"/>
          </w:rPr>
          <w:delText xml:space="preserve">     </w:delText>
        </w:r>
      </w:del>
      <w:del w:id="313" w:author="~~~" w:date="2024-12-09T15:43:33Z">
        <w:r>
          <w:rPr>
            <w:rFonts w:hint="eastAsia" w:ascii="仿宋" w:hAnsi="仿宋" w:eastAsia="仿宋" w:cs="仿宋"/>
            <w:color w:val="auto"/>
            <w:sz w:val="28"/>
            <w:szCs w:val="28"/>
            <w:u w:val="single"/>
            <w:lang w:val="en-US" w:eastAsia="zh-CN"/>
          </w:rPr>
          <w:delText xml:space="preserve">      </w:delText>
        </w:r>
      </w:del>
      <w:r>
        <w:rPr>
          <w:rFonts w:hint="eastAsia" w:ascii="仿宋" w:hAnsi="仿宋" w:eastAsia="仿宋" w:cs="仿宋"/>
          <w:color w:val="auto"/>
          <w:sz w:val="28"/>
          <w:szCs w:val="28"/>
          <w:u w:val="single"/>
          <w:lang w:val="en-US" w:eastAsia="zh-CN"/>
        </w:rPr>
        <w:t xml:space="preserve"> </w:t>
      </w:r>
      <w:r>
        <w:rPr>
          <w:rFonts w:hint="eastAsia" w:ascii="仿宋" w:hAnsi="仿宋" w:eastAsia="仿宋" w:cs="仿宋"/>
          <w:color w:val="auto"/>
          <w:sz w:val="28"/>
          <w:szCs w:val="28"/>
          <w:lang w:eastAsia="zh-Hans"/>
        </w:rPr>
        <w:t>。</w:t>
      </w:r>
    </w:p>
    <w:p w14:paraId="52437BAC">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3、</w:t>
      </w:r>
      <w:r>
        <w:rPr>
          <w:rFonts w:hint="eastAsia" w:ascii="仿宋" w:hAnsi="仿宋" w:eastAsia="仿宋" w:cs="仿宋"/>
          <w:color w:val="auto"/>
          <w:sz w:val="28"/>
          <w:szCs w:val="28"/>
          <w:lang w:val="en-US" w:eastAsia="zh-Hans"/>
        </w:rPr>
        <w:t>交货方式</w:t>
      </w:r>
      <w:r>
        <w:rPr>
          <w:rFonts w:hint="eastAsia" w:ascii="仿宋" w:hAnsi="仿宋" w:eastAsia="仿宋" w:cs="仿宋"/>
          <w:color w:val="auto"/>
          <w:sz w:val="28"/>
          <w:szCs w:val="28"/>
          <w:lang w:eastAsia="zh-Hans"/>
        </w:rPr>
        <w:t>：</w:t>
      </w:r>
      <w:r>
        <w:rPr>
          <w:rFonts w:hint="eastAsia" w:ascii="仿宋" w:hAnsi="仿宋" w:eastAsia="仿宋" w:cs="仿宋"/>
          <w:color w:val="auto"/>
          <w:sz w:val="28"/>
          <w:szCs w:val="28"/>
        </w:rPr>
        <w:t>由乙方自行选择运输方式，运输及保险费用由乙方承担，</w:t>
      </w:r>
      <w:r>
        <w:rPr>
          <w:rFonts w:hint="eastAsia" w:ascii="仿宋" w:hAnsi="仿宋" w:eastAsia="仿宋" w:cs="仿宋"/>
          <w:color w:val="auto"/>
          <w:sz w:val="28"/>
          <w:szCs w:val="28"/>
          <w:lang w:val="en-US" w:eastAsia="zh-CN"/>
        </w:rPr>
        <w:t>并承担运输过程中的一切风险，运输途中如发生意外，由乙方负责协调后续工作（包括损失货物再次供货），甲方不承担任何法律责任和费用支出。</w:t>
      </w:r>
      <w:r>
        <w:rPr>
          <w:rFonts w:hint="eastAsia" w:ascii="仿宋" w:hAnsi="仿宋" w:eastAsia="仿宋" w:cs="仿宋"/>
          <w:color w:val="auto"/>
          <w:sz w:val="28"/>
          <w:szCs w:val="28"/>
        </w:rPr>
        <w:t>货物</w:t>
      </w:r>
      <w:r>
        <w:rPr>
          <w:rFonts w:hint="eastAsia" w:ascii="仿宋" w:hAnsi="仿宋" w:eastAsia="仿宋" w:cs="仿宋"/>
          <w:b w:val="0"/>
          <w:bCs w:val="0"/>
          <w:color w:val="auto"/>
          <w:sz w:val="28"/>
          <w:szCs w:val="28"/>
          <w:highlight w:val="none"/>
          <w:lang w:val="en-US" w:eastAsia="zh-CN"/>
        </w:rPr>
        <w:t>经甲方验收合格之</w:t>
      </w:r>
      <w:r>
        <w:rPr>
          <w:rFonts w:hint="eastAsia" w:ascii="仿宋" w:hAnsi="仿宋" w:eastAsia="仿宋" w:cs="仿宋"/>
          <w:color w:val="auto"/>
          <w:sz w:val="28"/>
          <w:szCs w:val="28"/>
        </w:rPr>
        <w:t>前，货物相关全部风险由乙方承担。</w:t>
      </w:r>
    </w:p>
    <w:p w14:paraId="0256AFB6">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4、乙方进入交货地点装卸过程中应接受甲方指导以避免影响甲方正常经营，装卸过程中因乙方原因导致甲方财物损坏的，如货物磕碰等，乙方应承担赔偿责任。</w:t>
      </w:r>
    </w:p>
    <w:p w14:paraId="2827D9FB">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5、本合同项下货物自供货</w:t>
      </w:r>
      <w:del w:id="314" w:author="cheers" w:date="2024-12-12T11:31:11Z">
        <w:r>
          <w:rPr>
            <w:rFonts w:hint="eastAsia" w:ascii="仿宋" w:hAnsi="仿宋" w:eastAsia="仿宋" w:cs="仿宋"/>
            <w:color w:val="FF0000"/>
            <w:sz w:val="28"/>
            <w:szCs w:val="28"/>
            <w:lang w:val="en-US" w:eastAsia="zh-CN"/>
          </w:rPr>
          <w:delText>（安</w:delText>
        </w:r>
      </w:del>
      <w:del w:id="315" w:author="cheers" w:date="2024-12-12T11:31:10Z">
        <w:r>
          <w:rPr>
            <w:rFonts w:hint="eastAsia" w:ascii="仿宋" w:hAnsi="仿宋" w:eastAsia="仿宋" w:cs="仿宋"/>
            <w:color w:val="FF0000"/>
            <w:sz w:val="28"/>
            <w:szCs w:val="28"/>
            <w:lang w:val="en-US" w:eastAsia="zh-CN"/>
          </w:rPr>
          <w:delText>装）</w:delText>
        </w:r>
      </w:del>
      <w:del w:id="316" w:author="cheers" w:date="2024-12-12T11:31:10Z">
        <w:r>
          <w:rPr>
            <w:rFonts w:hint="eastAsia" w:ascii="仿宋" w:hAnsi="仿宋" w:eastAsia="仿宋" w:cs="仿宋"/>
            <w:color w:val="FF0000"/>
            <w:sz w:val="28"/>
            <w:szCs w:val="28"/>
            <w:u w:val="none"/>
            <w:lang w:val="en-US" w:eastAsia="zh-CN"/>
          </w:rPr>
          <w:delText>（有</w:delText>
        </w:r>
      </w:del>
      <w:del w:id="317" w:author="cheers" w:date="2024-12-12T11:31:09Z">
        <w:r>
          <w:rPr>
            <w:rFonts w:hint="eastAsia" w:ascii="仿宋" w:hAnsi="仿宋" w:eastAsia="仿宋" w:cs="仿宋"/>
            <w:color w:val="FF0000"/>
            <w:sz w:val="28"/>
            <w:szCs w:val="28"/>
            <w:u w:val="none"/>
            <w:lang w:val="en-US" w:eastAsia="zh-CN"/>
          </w:rPr>
          <w:delText>安装需要的情</w:delText>
        </w:r>
      </w:del>
      <w:del w:id="318" w:author="cheers" w:date="2024-12-12T11:31:08Z">
        <w:r>
          <w:rPr>
            <w:rFonts w:hint="eastAsia" w:ascii="仿宋" w:hAnsi="仿宋" w:eastAsia="仿宋" w:cs="仿宋"/>
            <w:color w:val="FF0000"/>
            <w:sz w:val="28"/>
            <w:szCs w:val="28"/>
            <w:u w:val="none"/>
            <w:lang w:val="en-US" w:eastAsia="zh-CN"/>
          </w:rPr>
          <w:delText>况下加此条款</w:delText>
        </w:r>
      </w:del>
      <w:del w:id="319" w:author="cheers" w:date="2024-12-12T11:31:07Z">
        <w:r>
          <w:rPr>
            <w:rFonts w:hint="eastAsia" w:ascii="仿宋" w:hAnsi="仿宋" w:eastAsia="仿宋" w:cs="仿宋"/>
            <w:color w:val="FF0000"/>
            <w:sz w:val="28"/>
            <w:szCs w:val="28"/>
            <w:u w:val="none"/>
            <w:lang w:val="en-US" w:eastAsia="zh-CN"/>
          </w:rPr>
          <w:delText>，否则删掉）</w:delText>
        </w:r>
      </w:del>
      <w:r>
        <w:rPr>
          <w:rFonts w:hint="eastAsia" w:ascii="仿宋" w:hAnsi="仿宋" w:eastAsia="仿宋" w:cs="仿宋"/>
          <w:color w:val="auto"/>
          <w:sz w:val="28"/>
          <w:szCs w:val="28"/>
          <w:lang w:val="en-US" w:eastAsia="zh-CN"/>
        </w:rPr>
        <w:t>完成并经甲方验收合格之日起所有权归甲方所有。</w:t>
      </w:r>
    </w:p>
    <w:p w14:paraId="0D0403E3">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第三条  </w:t>
      </w:r>
      <w:r>
        <w:rPr>
          <w:rFonts w:hint="eastAsia" w:ascii="仿宋" w:hAnsi="仿宋" w:eastAsia="仿宋" w:cs="仿宋"/>
          <w:b/>
          <w:bCs/>
          <w:color w:val="auto"/>
          <w:sz w:val="28"/>
          <w:szCs w:val="28"/>
          <w:lang w:val="en-US" w:eastAsia="zh-Hans"/>
        </w:rPr>
        <w:t>质量要求</w:t>
      </w:r>
    </w:p>
    <w:p w14:paraId="6747137E">
      <w:pPr>
        <w:pStyle w:val="11"/>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Hans" w:bidi="ar-SA"/>
        </w:rPr>
      </w:pPr>
      <w:r>
        <w:rPr>
          <w:rFonts w:hint="eastAsia" w:ascii="仿宋" w:hAnsi="仿宋" w:eastAsia="仿宋" w:cs="仿宋"/>
          <w:b w:val="0"/>
          <w:bCs w:val="0"/>
          <w:color w:val="auto"/>
          <w:kern w:val="2"/>
          <w:sz w:val="28"/>
          <w:szCs w:val="28"/>
          <w:lang w:val="en-US" w:eastAsia="zh-CN" w:bidi="ar-SA"/>
        </w:rPr>
        <w:t>1、</w:t>
      </w:r>
      <w:r>
        <w:rPr>
          <w:rFonts w:hint="eastAsia" w:ascii="仿宋" w:hAnsi="仿宋" w:eastAsia="仿宋" w:cs="仿宋"/>
          <w:b w:val="0"/>
          <w:bCs w:val="0"/>
          <w:color w:val="auto"/>
          <w:kern w:val="2"/>
          <w:sz w:val="28"/>
          <w:szCs w:val="28"/>
          <w:lang w:val="en-US" w:eastAsia="zh-Hans" w:bidi="ar-SA"/>
        </w:rPr>
        <w:t>乙方提供的必须是</w:t>
      </w:r>
      <w:r>
        <w:rPr>
          <w:rFonts w:hint="eastAsia" w:ascii="仿宋" w:hAnsi="仿宋" w:eastAsia="仿宋" w:cs="仿宋"/>
          <w:b w:val="0"/>
          <w:bCs w:val="0"/>
          <w:color w:val="auto"/>
          <w:kern w:val="2"/>
          <w:sz w:val="28"/>
          <w:szCs w:val="28"/>
          <w:lang w:val="en-US" w:eastAsia="zh-CN" w:bidi="ar-SA"/>
        </w:rPr>
        <w:t>全新的（</w:t>
      </w:r>
      <w:r>
        <w:rPr>
          <w:rFonts w:hint="eastAsia" w:ascii="仿宋" w:hAnsi="仿宋" w:eastAsia="仿宋" w:cs="仿宋"/>
          <w:b w:val="0"/>
          <w:bCs w:val="0"/>
          <w:color w:val="auto"/>
          <w:kern w:val="2"/>
          <w:sz w:val="28"/>
          <w:szCs w:val="28"/>
          <w:lang w:val="en-US" w:eastAsia="zh-Hans" w:bidi="ar-SA"/>
        </w:rPr>
        <w:t>原厂生产的、</w:t>
      </w:r>
      <w:r>
        <w:rPr>
          <w:rFonts w:hint="eastAsia" w:ascii="仿宋" w:hAnsi="仿宋" w:eastAsia="仿宋" w:cs="仿宋"/>
          <w:b w:val="0"/>
          <w:bCs w:val="0"/>
          <w:color w:val="auto"/>
          <w:kern w:val="2"/>
          <w:sz w:val="28"/>
          <w:szCs w:val="28"/>
          <w:lang w:val="en-US" w:eastAsia="zh-CN" w:bidi="ar-SA"/>
        </w:rPr>
        <w:t>优质的、</w:t>
      </w:r>
      <w:r>
        <w:rPr>
          <w:rFonts w:hint="eastAsia" w:ascii="仿宋" w:hAnsi="仿宋" w:eastAsia="仿宋" w:cs="仿宋"/>
          <w:b w:val="0"/>
          <w:bCs w:val="0"/>
          <w:color w:val="auto"/>
          <w:kern w:val="2"/>
          <w:sz w:val="28"/>
          <w:szCs w:val="28"/>
          <w:lang w:val="en-US" w:eastAsia="zh-Hans" w:bidi="ar-SA"/>
        </w:rPr>
        <w:t>全新的、未经使用的、无损的、齐全的、符合相关标准的</w:t>
      </w:r>
      <w:r>
        <w:rPr>
          <w:rFonts w:hint="eastAsia" w:ascii="仿宋" w:hAnsi="仿宋" w:eastAsia="仿宋" w:cs="仿宋"/>
          <w:b w:val="0"/>
          <w:bCs w:val="0"/>
          <w:color w:val="auto"/>
          <w:kern w:val="2"/>
          <w:sz w:val="28"/>
          <w:szCs w:val="28"/>
          <w:lang w:val="en-US" w:eastAsia="zh-CN" w:bidi="ar-SA"/>
        </w:rPr>
        <w:t>）</w:t>
      </w:r>
      <w:r>
        <w:rPr>
          <w:rFonts w:hint="eastAsia" w:ascii="仿宋" w:hAnsi="仿宋" w:eastAsia="仿宋" w:cs="仿宋"/>
          <w:b w:val="0"/>
          <w:bCs w:val="0"/>
          <w:color w:val="auto"/>
          <w:kern w:val="2"/>
          <w:sz w:val="28"/>
          <w:szCs w:val="28"/>
          <w:lang w:val="en-US" w:eastAsia="zh-Hans" w:bidi="ar-SA"/>
        </w:rPr>
        <w:t>货物，并保证技术质量标准符合国家规定</w:t>
      </w:r>
      <w:r>
        <w:rPr>
          <w:rFonts w:hint="eastAsia" w:ascii="仿宋" w:hAnsi="仿宋" w:eastAsia="仿宋" w:cs="仿宋"/>
          <w:b w:val="0"/>
          <w:bCs w:val="0"/>
          <w:color w:val="auto"/>
          <w:kern w:val="2"/>
          <w:sz w:val="28"/>
          <w:szCs w:val="28"/>
          <w:lang w:val="en-US" w:eastAsia="zh-CN" w:bidi="ar-SA"/>
        </w:rPr>
        <w:t>和本合同的要求</w:t>
      </w:r>
      <w:r>
        <w:rPr>
          <w:rFonts w:hint="eastAsia" w:ascii="仿宋" w:hAnsi="仿宋" w:eastAsia="仿宋" w:cs="仿宋"/>
          <w:b w:val="0"/>
          <w:bCs w:val="0"/>
          <w:color w:val="auto"/>
          <w:kern w:val="2"/>
          <w:sz w:val="28"/>
          <w:szCs w:val="28"/>
          <w:lang w:val="en-US" w:eastAsia="zh-Hans" w:bidi="ar-SA"/>
        </w:rPr>
        <w:t>。</w:t>
      </w:r>
    </w:p>
    <w:p w14:paraId="177F977F">
      <w:pPr>
        <w:pStyle w:val="11"/>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eastAsia="zh-Hans" w:bidi="ar-SA"/>
        </w:rPr>
      </w:pPr>
      <w:r>
        <w:rPr>
          <w:rFonts w:hint="eastAsia" w:ascii="仿宋" w:hAnsi="仿宋" w:eastAsia="仿宋" w:cs="仿宋"/>
          <w:b w:val="0"/>
          <w:bCs w:val="0"/>
          <w:color w:val="auto"/>
          <w:kern w:val="2"/>
          <w:sz w:val="28"/>
          <w:szCs w:val="28"/>
          <w:lang w:val="en-US" w:eastAsia="zh-CN" w:bidi="ar-SA"/>
        </w:rPr>
        <w:t>2、货物</w:t>
      </w:r>
      <w:r>
        <w:rPr>
          <w:rFonts w:hint="eastAsia" w:ascii="仿宋" w:hAnsi="仿宋" w:eastAsia="仿宋" w:cs="仿宋"/>
          <w:b w:val="0"/>
          <w:bCs w:val="0"/>
          <w:color w:val="auto"/>
          <w:kern w:val="2"/>
          <w:sz w:val="28"/>
          <w:szCs w:val="28"/>
          <w:lang w:eastAsia="zh-Hans" w:bidi="ar-SA"/>
        </w:rPr>
        <w:t>除符合国家有关技术标准外，还应完全符合合同要求及甲方对质量、规格和性能的要求。</w:t>
      </w:r>
      <w:r>
        <w:rPr>
          <w:rFonts w:hint="eastAsia" w:ascii="仿宋" w:hAnsi="仿宋" w:eastAsia="仿宋" w:cs="仿宋"/>
          <w:b w:val="0"/>
          <w:bCs w:val="0"/>
          <w:color w:val="auto"/>
          <w:kern w:val="2"/>
          <w:sz w:val="28"/>
          <w:szCs w:val="28"/>
          <w:lang w:val="en-US" w:eastAsia="zh-Hans" w:bidi="ar-SA"/>
        </w:rPr>
        <w:t>乙方保证</w:t>
      </w:r>
      <w:r>
        <w:rPr>
          <w:rFonts w:hint="eastAsia" w:ascii="仿宋" w:hAnsi="仿宋" w:eastAsia="仿宋" w:cs="仿宋"/>
          <w:b w:val="0"/>
          <w:bCs w:val="0"/>
          <w:color w:val="auto"/>
          <w:kern w:val="2"/>
          <w:sz w:val="28"/>
          <w:szCs w:val="28"/>
          <w:lang w:val="en-US" w:eastAsia="zh-CN" w:bidi="ar-SA"/>
        </w:rPr>
        <w:t>货物</w:t>
      </w:r>
      <w:r>
        <w:rPr>
          <w:rFonts w:hint="eastAsia" w:ascii="仿宋" w:hAnsi="仿宋" w:eastAsia="仿宋" w:cs="仿宋"/>
          <w:b w:val="0"/>
          <w:bCs w:val="0"/>
          <w:color w:val="auto"/>
          <w:kern w:val="2"/>
          <w:sz w:val="28"/>
          <w:szCs w:val="28"/>
          <w:lang w:eastAsia="zh-Hans" w:bidi="ar-SA"/>
        </w:rPr>
        <w:t>质量保证书、出厂检验报告、出厂合格证、使用说明书等技术资料齐全、真实、有效。</w:t>
      </w:r>
    </w:p>
    <w:p w14:paraId="475C1E3C">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3、乙方应对由于设计、制造、工艺及材料等原因导致的质量问题负责。</w:t>
      </w:r>
    </w:p>
    <w:p w14:paraId="5702F81C">
      <w:pPr>
        <w:pStyle w:val="2"/>
        <w:keepNext w:val="0"/>
        <w:keepLines w:val="0"/>
        <w:pageBreakBefore w:val="0"/>
        <w:widowControl w:val="0"/>
        <w:kinsoku/>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4、乙方对货物质量按照国家“三包”政策规定执行。</w:t>
      </w:r>
    </w:p>
    <w:p w14:paraId="68C4B546">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5、在履行过程中，乙方必须遵守国家的有关法律法规的规定及相关的规章制度，并接受甲方的检查，如实提供检查所需的各类材料，不得拒绝。</w:t>
      </w:r>
    </w:p>
    <w:p w14:paraId="47F84208">
      <w:pPr>
        <w:pStyle w:val="11"/>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6、</w:t>
      </w:r>
      <w:r>
        <w:rPr>
          <w:rFonts w:hint="eastAsia" w:ascii="仿宋" w:hAnsi="仿宋" w:eastAsia="仿宋" w:cs="仿宋"/>
          <w:b w:val="0"/>
          <w:bCs w:val="0"/>
          <w:color w:val="auto"/>
          <w:kern w:val="2"/>
          <w:sz w:val="28"/>
          <w:szCs w:val="28"/>
          <w:lang w:val="en-US" w:eastAsia="zh-Hans" w:bidi="ar-SA"/>
        </w:rPr>
        <w:t>质量保证期：</w:t>
      </w:r>
      <w:r>
        <w:rPr>
          <w:rFonts w:hint="eastAsia" w:ascii="仿宋" w:hAnsi="仿宋" w:eastAsia="仿宋" w:cs="仿宋"/>
          <w:b w:val="0"/>
          <w:bCs w:val="0"/>
          <w:color w:val="auto"/>
          <w:kern w:val="2"/>
          <w:sz w:val="28"/>
          <w:szCs w:val="28"/>
          <w:lang w:val="en-US" w:eastAsia="zh-CN" w:bidi="ar-SA"/>
        </w:rPr>
        <w:t>本合同</w:t>
      </w:r>
      <w:r>
        <w:rPr>
          <w:rFonts w:hint="eastAsia" w:ascii="仿宋" w:hAnsi="仿宋" w:eastAsia="仿宋" w:cs="仿宋"/>
          <w:b w:val="0"/>
          <w:bCs w:val="0"/>
          <w:color w:val="auto"/>
          <w:kern w:val="2"/>
          <w:sz w:val="28"/>
          <w:szCs w:val="28"/>
          <w:lang w:val="en-US" w:eastAsia="zh-Hans" w:bidi="ar-SA"/>
        </w:rPr>
        <w:t>所供货物</w:t>
      </w:r>
      <w:r>
        <w:rPr>
          <w:rFonts w:hint="eastAsia" w:ascii="仿宋" w:hAnsi="仿宋" w:eastAsia="仿宋" w:cs="仿宋"/>
          <w:b w:val="0"/>
          <w:bCs w:val="0"/>
          <w:color w:val="auto"/>
          <w:kern w:val="2"/>
          <w:sz w:val="28"/>
          <w:szCs w:val="28"/>
          <w:lang w:val="en-US" w:eastAsia="zh-CN" w:bidi="ar-SA"/>
        </w:rPr>
        <w:t>质量保证期为</w:t>
      </w:r>
      <w:r>
        <w:rPr>
          <w:rFonts w:hint="eastAsia" w:ascii="仿宋" w:hAnsi="仿宋" w:eastAsia="仿宋" w:cs="仿宋"/>
          <w:b w:val="0"/>
          <w:bCs w:val="0"/>
          <w:color w:val="auto"/>
          <w:kern w:val="2"/>
          <w:sz w:val="28"/>
          <w:szCs w:val="28"/>
          <w:u w:val="single"/>
          <w:lang w:val="en-US" w:eastAsia="zh-CN" w:bidi="ar-SA"/>
        </w:rPr>
        <w:t xml:space="preserve"> </w:t>
      </w:r>
      <w:r>
        <w:rPr>
          <w:rFonts w:hint="eastAsia" w:ascii="仿宋" w:hAnsi="仿宋" w:eastAsia="仿宋" w:cs="仿宋"/>
          <w:b w:val="0"/>
          <w:bCs w:val="0"/>
          <w:color w:val="FF0000"/>
          <w:kern w:val="2"/>
          <w:sz w:val="28"/>
          <w:szCs w:val="28"/>
          <w:u w:val="single"/>
          <w:lang w:val="en-US" w:eastAsia="zh-CN" w:bidi="ar-SA"/>
        </w:rPr>
        <w:t>半</w:t>
      </w:r>
      <w:r>
        <w:rPr>
          <w:rFonts w:hint="eastAsia" w:ascii="仿宋" w:hAnsi="仿宋" w:eastAsia="仿宋" w:cs="仿宋"/>
          <w:b w:val="0"/>
          <w:bCs w:val="0"/>
          <w:color w:val="auto"/>
          <w:kern w:val="2"/>
          <w:sz w:val="28"/>
          <w:szCs w:val="28"/>
          <w:u w:val="single"/>
          <w:lang w:val="en-US" w:eastAsia="zh-CN" w:bidi="ar-SA"/>
        </w:rPr>
        <w:t xml:space="preserve"> </w:t>
      </w:r>
      <w:r>
        <w:rPr>
          <w:rFonts w:hint="eastAsia" w:ascii="仿宋" w:hAnsi="仿宋" w:eastAsia="仿宋" w:cs="仿宋"/>
          <w:b w:val="0"/>
          <w:bCs w:val="0"/>
          <w:color w:val="auto"/>
          <w:kern w:val="2"/>
          <w:sz w:val="28"/>
          <w:szCs w:val="28"/>
          <w:lang w:val="en-US" w:eastAsia="zh-Hans" w:bidi="ar-SA"/>
        </w:rPr>
        <w:t>年</w:t>
      </w:r>
      <w:r>
        <w:rPr>
          <w:rFonts w:hint="eastAsia" w:ascii="仿宋" w:hAnsi="仿宋" w:eastAsia="仿宋" w:cs="仿宋"/>
          <w:b w:val="0"/>
          <w:bCs w:val="0"/>
          <w:color w:val="auto"/>
          <w:kern w:val="2"/>
          <w:sz w:val="28"/>
          <w:szCs w:val="28"/>
          <w:lang w:val="en-US" w:eastAsia="zh-CN" w:bidi="ar-SA"/>
        </w:rPr>
        <w:t>，自甲乙双方共同验收合格，甲方出具验收入库单之日起计算。</w:t>
      </w:r>
    </w:p>
    <w:p w14:paraId="0B68D083">
      <w:pPr>
        <w:pStyle w:val="11"/>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Hans" w:bidi="ar-SA"/>
        </w:rPr>
      </w:pPr>
      <w:r>
        <w:rPr>
          <w:rFonts w:hint="eastAsia" w:ascii="仿宋" w:hAnsi="仿宋" w:eastAsia="仿宋" w:cs="仿宋"/>
          <w:b w:val="0"/>
          <w:bCs w:val="0"/>
          <w:color w:val="auto"/>
          <w:kern w:val="2"/>
          <w:sz w:val="28"/>
          <w:szCs w:val="28"/>
          <w:lang w:val="en-US" w:eastAsia="zh-CN" w:bidi="ar-SA"/>
        </w:rPr>
        <w:t>7、质量保证期间</w:t>
      </w:r>
      <w:r>
        <w:rPr>
          <w:rFonts w:hint="eastAsia" w:ascii="仿宋" w:hAnsi="仿宋" w:eastAsia="仿宋" w:cs="仿宋"/>
          <w:b w:val="0"/>
          <w:bCs w:val="0"/>
          <w:color w:val="auto"/>
          <w:kern w:val="2"/>
          <w:sz w:val="28"/>
          <w:szCs w:val="28"/>
          <w:lang w:val="en-US" w:eastAsia="zh-Hans" w:bidi="ar-SA"/>
        </w:rPr>
        <w:t>内，</w:t>
      </w:r>
      <w:r>
        <w:rPr>
          <w:rFonts w:hint="eastAsia" w:ascii="仿宋" w:hAnsi="仿宋" w:eastAsia="仿宋" w:cs="仿宋"/>
          <w:b w:val="0"/>
          <w:bCs w:val="0"/>
          <w:color w:val="auto"/>
          <w:kern w:val="2"/>
          <w:sz w:val="28"/>
          <w:szCs w:val="28"/>
          <w:lang w:val="en-US" w:eastAsia="zh-CN" w:bidi="ar-SA"/>
        </w:rPr>
        <w:t xml:space="preserve">由于货物质量问题所产生的一切费用由乙方承担，乙方应在接到甲方通知之日起 2 </w:t>
      </w:r>
      <w:r>
        <w:rPr>
          <w:rFonts w:hint="eastAsia" w:ascii="仿宋" w:hAnsi="仿宋" w:eastAsia="仿宋" w:cs="仿宋"/>
          <w:b w:val="0"/>
          <w:bCs w:val="0"/>
          <w:color w:val="auto"/>
          <w:kern w:val="2"/>
          <w:sz w:val="28"/>
          <w:szCs w:val="28"/>
          <w:lang w:val="en-US" w:eastAsia="zh-Hans" w:bidi="ar-SA"/>
        </w:rPr>
        <w:t>日</w:t>
      </w:r>
      <w:r>
        <w:rPr>
          <w:rFonts w:hint="eastAsia" w:ascii="仿宋" w:hAnsi="仿宋" w:eastAsia="仿宋" w:cs="仿宋"/>
          <w:b w:val="0"/>
          <w:bCs w:val="0"/>
          <w:color w:val="auto"/>
          <w:kern w:val="2"/>
          <w:sz w:val="28"/>
          <w:szCs w:val="28"/>
          <w:lang w:val="en-US" w:eastAsia="zh-CN" w:bidi="ar-SA"/>
        </w:rPr>
        <w:t>内免费派人维修、退换符合质量要求的货物，同时乙方应承担由此给甲方造成的一切损失。</w:t>
      </w:r>
    </w:p>
    <w:p w14:paraId="27188975">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kern w:val="2"/>
          <w:sz w:val="28"/>
          <w:szCs w:val="28"/>
          <w:lang w:val="en-US" w:eastAsia="zh-Hans" w:bidi="ar-SA"/>
        </w:rPr>
      </w:pPr>
      <w:r>
        <w:rPr>
          <w:rFonts w:hint="eastAsia" w:ascii="仿宋" w:hAnsi="仿宋" w:eastAsia="仿宋" w:cs="仿宋"/>
          <w:b/>
          <w:bCs/>
          <w:color w:val="auto"/>
          <w:kern w:val="2"/>
          <w:sz w:val="28"/>
          <w:szCs w:val="28"/>
          <w:lang w:val="en-US" w:eastAsia="zh-CN" w:bidi="ar-SA"/>
        </w:rPr>
        <w:t>第四条  验收</w:t>
      </w:r>
      <w:r>
        <w:rPr>
          <w:rFonts w:hint="eastAsia" w:ascii="仿宋" w:hAnsi="仿宋" w:eastAsia="仿宋" w:cs="仿宋"/>
          <w:b/>
          <w:bCs/>
          <w:color w:val="auto"/>
          <w:kern w:val="2"/>
          <w:sz w:val="28"/>
          <w:szCs w:val="28"/>
          <w:lang w:val="en-US" w:eastAsia="zh-Hans" w:bidi="ar-SA"/>
        </w:rPr>
        <w:t>方式</w:t>
      </w:r>
    </w:p>
    <w:p w14:paraId="202139FD">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1、</w:t>
      </w:r>
      <w:ins w:id="320" w:author="cheers" w:date="2024-12-12T11:31:45Z">
        <w:r>
          <w:rPr>
            <w:rFonts w:hint="eastAsia" w:ascii="仿宋" w:hAnsi="仿宋" w:eastAsia="仿宋" w:cs="仿宋"/>
            <w:color w:val="auto"/>
            <w:sz w:val="28"/>
            <w:szCs w:val="28"/>
          </w:rPr>
          <w:t>乙方</w:t>
        </w:r>
      </w:ins>
      <w:ins w:id="321" w:author="cheers" w:date="2024-12-12T11:31:45Z">
        <w:r>
          <w:rPr>
            <w:rFonts w:hint="eastAsia" w:ascii="仿宋" w:hAnsi="仿宋" w:eastAsia="仿宋" w:cs="仿宋"/>
            <w:color w:val="auto"/>
            <w:sz w:val="28"/>
            <w:szCs w:val="28"/>
            <w:lang w:val="en-US" w:eastAsia="zh-Hans"/>
          </w:rPr>
          <w:t>将</w:t>
        </w:r>
      </w:ins>
      <w:ins w:id="322" w:author="cheers" w:date="2024-12-12T11:31:45Z">
        <w:r>
          <w:rPr>
            <w:rFonts w:hint="eastAsia" w:ascii="仿宋" w:hAnsi="仿宋" w:eastAsia="仿宋" w:cs="仿宋"/>
            <w:color w:val="auto"/>
            <w:sz w:val="28"/>
            <w:szCs w:val="28"/>
          </w:rPr>
          <w:t>货物送到交货地点</w:t>
        </w:r>
      </w:ins>
      <w:ins w:id="323" w:author="cheers" w:date="2024-12-12T11:31:45Z">
        <w:r>
          <w:rPr>
            <w:rFonts w:hint="eastAsia" w:ascii="仿宋" w:hAnsi="仿宋" w:eastAsia="仿宋" w:cs="仿宋"/>
            <w:color w:val="auto"/>
            <w:sz w:val="28"/>
            <w:szCs w:val="28"/>
            <w:u w:val="single"/>
          </w:rPr>
          <w:t xml:space="preserve"> </w:t>
        </w:r>
      </w:ins>
      <w:ins w:id="324" w:author="cheers" w:date="2024-12-12T11:31:45Z">
        <w:r>
          <w:rPr>
            <w:rFonts w:hint="eastAsia" w:ascii="仿宋" w:hAnsi="仿宋" w:eastAsia="仿宋" w:cs="仿宋"/>
            <w:color w:val="auto"/>
            <w:sz w:val="28"/>
            <w:szCs w:val="28"/>
            <w:u w:val="single"/>
            <w:lang w:val="en-US" w:eastAsia="zh-CN"/>
          </w:rPr>
          <w:t>2</w:t>
        </w:r>
      </w:ins>
      <w:ins w:id="325" w:author="cheers" w:date="2024-12-12T11:31:45Z">
        <w:r>
          <w:rPr>
            <w:rFonts w:hint="eastAsia" w:ascii="仿宋" w:hAnsi="仿宋" w:eastAsia="仿宋" w:cs="仿宋"/>
            <w:color w:val="auto"/>
            <w:sz w:val="28"/>
            <w:szCs w:val="28"/>
            <w:u w:val="single"/>
          </w:rPr>
          <w:t xml:space="preserve"> </w:t>
        </w:r>
      </w:ins>
      <w:ins w:id="326" w:author="cheers" w:date="2024-12-12T11:31:45Z">
        <w:r>
          <w:rPr>
            <w:rFonts w:hint="eastAsia" w:ascii="仿宋" w:hAnsi="仿宋" w:eastAsia="仿宋" w:cs="仿宋"/>
            <w:color w:val="auto"/>
            <w:sz w:val="28"/>
            <w:szCs w:val="28"/>
            <w:lang w:val="en-US" w:eastAsia="zh-Hans"/>
          </w:rPr>
          <w:t>日</w:t>
        </w:r>
      </w:ins>
      <w:ins w:id="327" w:author="cheers" w:date="2024-12-12T11:31:45Z">
        <w:r>
          <w:rPr>
            <w:rFonts w:hint="eastAsia" w:ascii="仿宋" w:hAnsi="仿宋" w:eastAsia="仿宋" w:cs="仿宋"/>
            <w:color w:val="auto"/>
            <w:sz w:val="28"/>
            <w:szCs w:val="28"/>
          </w:rPr>
          <w:t>内，由甲、乙双方共同</w:t>
        </w:r>
      </w:ins>
      <w:ins w:id="328" w:author="cheers" w:date="2024-12-12T11:31:45Z">
        <w:r>
          <w:rPr>
            <w:rFonts w:hint="eastAsia" w:ascii="仿宋" w:hAnsi="仿宋" w:eastAsia="仿宋" w:cs="仿宋"/>
            <w:color w:val="auto"/>
            <w:sz w:val="28"/>
            <w:szCs w:val="28"/>
            <w:lang w:eastAsia="zh-CN"/>
          </w:rPr>
          <w:t>（</w:t>
        </w:r>
      </w:ins>
      <w:ins w:id="329" w:author="cheers" w:date="2024-12-12T11:31:45Z">
        <w:r>
          <w:rPr>
            <w:rFonts w:hint="eastAsia" w:ascii="仿宋" w:hAnsi="仿宋" w:eastAsia="仿宋" w:cs="仿宋"/>
            <w:color w:val="auto"/>
            <w:sz w:val="28"/>
            <w:szCs w:val="28"/>
            <w:highlight w:val="none"/>
          </w:rPr>
          <w:t>必要时可邀请国家认可的质量检测机构参加验收工作</w:t>
        </w:r>
      </w:ins>
      <w:ins w:id="330" w:author="cheers" w:date="2024-12-12T11:31:45Z">
        <w:r>
          <w:rPr>
            <w:rFonts w:hint="eastAsia" w:ascii="仿宋" w:hAnsi="仿宋" w:eastAsia="仿宋" w:cs="仿宋"/>
            <w:color w:val="auto"/>
            <w:sz w:val="28"/>
            <w:szCs w:val="28"/>
            <w:lang w:eastAsia="zh-CN"/>
          </w:rPr>
          <w:t>）</w:t>
        </w:r>
      </w:ins>
      <w:ins w:id="331" w:author="cheers" w:date="2024-12-12T11:31:45Z">
        <w:r>
          <w:rPr>
            <w:rFonts w:hint="eastAsia" w:ascii="仿宋" w:hAnsi="仿宋" w:eastAsia="仿宋" w:cs="仿宋"/>
            <w:color w:val="auto"/>
            <w:sz w:val="28"/>
            <w:szCs w:val="28"/>
          </w:rPr>
          <w:t>对货物的</w:t>
        </w:r>
      </w:ins>
      <w:ins w:id="332" w:author="cheers" w:date="2024-12-12T11:31:45Z">
        <w:r>
          <w:rPr>
            <w:rFonts w:hint="eastAsia" w:ascii="仿宋" w:hAnsi="仿宋" w:eastAsia="仿宋" w:cs="仿宋"/>
            <w:color w:val="auto"/>
            <w:sz w:val="28"/>
            <w:szCs w:val="28"/>
            <w:lang w:val="en-US" w:eastAsia="zh-CN"/>
          </w:rPr>
          <w:t>名称、</w:t>
        </w:r>
      </w:ins>
      <w:ins w:id="333" w:author="cheers" w:date="2024-12-12T11:31:45Z">
        <w:r>
          <w:rPr>
            <w:rFonts w:hint="eastAsia" w:ascii="仿宋" w:hAnsi="仿宋" w:eastAsia="仿宋" w:cs="仿宋"/>
            <w:color w:val="auto"/>
            <w:sz w:val="28"/>
            <w:szCs w:val="28"/>
          </w:rPr>
          <w:t>外观、数量、商标、</w:t>
        </w:r>
      </w:ins>
      <w:ins w:id="334" w:author="cheers" w:date="2024-12-12T11:31:45Z">
        <w:r>
          <w:rPr>
            <w:rFonts w:hint="eastAsia" w:ascii="仿宋" w:hAnsi="仿宋" w:eastAsia="仿宋" w:cs="仿宋"/>
            <w:color w:val="auto"/>
            <w:sz w:val="28"/>
            <w:szCs w:val="28"/>
            <w:lang w:val="en-US" w:eastAsia="zh-CN"/>
          </w:rPr>
          <w:t>标识、</w:t>
        </w:r>
      </w:ins>
      <w:ins w:id="335" w:author="cheers" w:date="2024-12-12T11:31:45Z">
        <w:r>
          <w:rPr>
            <w:rFonts w:hint="eastAsia" w:ascii="仿宋" w:hAnsi="仿宋" w:eastAsia="仿宋" w:cs="仿宋"/>
            <w:color w:val="auto"/>
            <w:sz w:val="28"/>
            <w:szCs w:val="28"/>
          </w:rPr>
          <w:t>型号、规格及性能</w:t>
        </w:r>
      </w:ins>
      <w:ins w:id="336" w:author="cheers" w:date="2024-12-12T11:31:45Z">
        <w:r>
          <w:rPr>
            <w:rFonts w:hint="eastAsia" w:ascii="仿宋" w:hAnsi="仿宋" w:eastAsia="仿宋" w:cs="仿宋"/>
            <w:color w:val="auto"/>
            <w:sz w:val="28"/>
            <w:szCs w:val="28"/>
            <w:lang w:eastAsia="zh-CN"/>
          </w:rPr>
          <w:t>、</w:t>
        </w:r>
      </w:ins>
      <w:ins w:id="337" w:author="cheers" w:date="2024-12-12T11:31:45Z">
        <w:r>
          <w:rPr>
            <w:rFonts w:hint="eastAsia" w:ascii="仿宋" w:hAnsi="仿宋" w:eastAsia="仿宋" w:cs="仿宋"/>
            <w:color w:val="auto"/>
            <w:sz w:val="28"/>
            <w:szCs w:val="28"/>
            <w:lang w:val="en-US" w:eastAsia="zh-CN"/>
          </w:rPr>
          <w:t>货物外</w:t>
        </w:r>
      </w:ins>
      <w:ins w:id="338" w:author="cheers" w:date="2024-12-12T11:31:45Z">
        <w:r>
          <w:rPr>
            <w:rFonts w:hint="eastAsia" w:ascii="仿宋" w:hAnsi="仿宋" w:eastAsia="仿宋" w:cs="仿宋"/>
            <w:color w:val="auto"/>
            <w:sz w:val="28"/>
            <w:szCs w:val="28"/>
          </w:rPr>
          <w:t>包装等进行验收</w:t>
        </w:r>
      </w:ins>
      <w:ins w:id="339" w:author="cheers" w:date="2024-12-12T11:31:45Z">
        <w:r>
          <w:rPr>
            <w:rFonts w:hint="eastAsia" w:ascii="仿宋" w:hAnsi="仿宋" w:eastAsia="仿宋" w:cs="仿宋"/>
            <w:b w:val="0"/>
            <w:bCs w:val="0"/>
            <w:color w:val="auto"/>
            <w:kern w:val="2"/>
            <w:sz w:val="28"/>
            <w:szCs w:val="28"/>
            <w:lang w:val="en-US" w:eastAsia="zh-CN" w:bidi="ar-SA"/>
          </w:rPr>
          <w:t>，验收合格后，甲方签署验收入库单</w:t>
        </w:r>
      </w:ins>
      <w:ins w:id="340" w:author="cheers" w:date="2024-12-12T11:31:45Z">
        <w:r>
          <w:rPr>
            <w:rFonts w:hint="eastAsia" w:ascii="仿宋" w:hAnsi="仿宋" w:eastAsia="仿宋" w:cs="仿宋"/>
            <w:color w:val="auto"/>
            <w:kern w:val="2"/>
            <w:sz w:val="28"/>
            <w:szCs w:val="28"/>
            <w:lang w:val="en-US" w:eastAsia="zh-CN" w:bidi="ar-SA"/>
          </w:rPr>
          <w:t>，乙方随车附</w:t>
        </w:r>
      </w:ins>
      <w:ins w:id="341" w:author="cheers" w:date="2024-12-12T11:31:45Z">
        <w:r>
          <w:rPr>
            <w:rFonts w:hint="eastAsia" w:ascii="仿宋" w:hAnsi="仿宋" w:eastAsia="仿宋" w:cs="仿宋"/>
            <w:color w:val="auto"/>
            <w:sz w:val="28"/>
            <w:szCs w:val="28"/>
          </w:rPr>
          <w:t>检验报告</w:t>
        </w:r>
      </w:ins>
      <w:ins w:id="342" w:author="cheers" w:date="2024-12-12T11:31:45Z">
        <w:r>
          <w:rPr>
            <w:rFonts w:hint="eastAsia" w:ascii="仿宋" w:hAnsi="仿宋" w:eastAsia="仿宋" w:cs="仿宋"/>
            <w:color w:val="auto"/>
            <w:sz w:val="28"/>
            <w:szCs w:val="28"/>
            <w:lang w:eastAsia="zh-CN"/>
          </w:rPr>
          <w:t>、</w:t>
        </w:r>
      </w:ins>
      <w:ins w:id="343" w:author="cheers" w:date="2024-12-12T11:31:45Z">
        <w:r>
          <w:rPr>
            <w:rFonts w:hint="eastAsia" w:ascii="仿宋" w:hAnsi="仿宋" w:eastAsia="仿宋" w:cs="仿宋"/>
            <w:color w:val="auto"/>
            <w:sz w:val="28"/>
            <w:szCs w:val="28"/>
            <w:lang w:val="en-US" w:eastAsia="zh-CN"/>
          </w:rPr>
          <w:t>出厂合格证等资料</w:t>
        </w:r>
      </w:ins>
      <w:ins w:id="344" w:author="cheers" w:date="2024-12-12T11:31:45Z">
        <w:r>
          <w:rPr>
            <w:rFonts w:hint="eastAsia" w:ascii="仿宋" w:hAnsi="仿宋" w:eastAsia="仿宋" w:cs="仿宋"/>
            <w:color w:val="auto"/>
            <w:sz w:val="28"/>
            <w:szCs w:val="28"/>
          </w:rPr>
          <w:t>。如乙方未按约定参加检验的，视为乙方对甲方单方检验的结果予以确认。验收标准执行合同</w:t>
        </w:r>
      </w:ins>
      <w:ins w:id="345" w:author="cheers" w:date="2024-12-12T11:31:45Z">
        <w:r>
          <w:rPr>
            <w:rFonts w:hint="eastAsia" w:ascii="仿宋" w:hAnsi="仿宋" w:eastAsia="仿宋" w:cs="仿宋"/>
            <w:color w:val="auto"/>
            <w:sz w:val="28"/>
            <w:szCs w:val="28"/>
            <w:lang w:eastAsia="zh-CN"/>
          </w:rPr>
          <w:t>（</w:t>
        </w:r>
      </w:ins>
      <w:ins w:id="346" w:author="cheers" w:date="2024-12-12T11:31:45Z">
        <w:r>
          <w:rPr>
            <w:rFonts w:hint="eastAsia" w:ascii="仿宋" w:hAnsi="仿宋" w:eastAsia="仿宋" w:cs="仿宋"/>
            <w:color w:val="auto"/>
            <w:sz w:val="28"/>
            <w:szCs w:val="28"/>
            <w:lang w:val="en-US" w:eastAsia="zh-CN"/>
          </w:rPr>
          <w:t>国家现行有关规定、设计规范和国家质量验收规范标准</w:t>
        </w:r>
      </w:ins>
      <w:ins w:id="347" w:author="cheers" w:date="2024-12-12T11:31:45Z">
        <w:r>
          <w:rPr>
            <w:rFonts w:hint="eastAsia" w:ascii="仿宋" w:hAnsi="仿宋" w:eastAsia="仿宋" w:cs="仿宋"/>
            <w:color w:val="auto"/>
            <w:sz w:val="28"/>
            <w:szCs w:val="28"/>
            <w:lang w:eastAsia="zh-CN"/>
          </w:rPr>
          <w:t>）</w:t>
        </w:r>
      </w:ins>
      <w:ins w:id="348" w:author="cheers" w:date="2024-12-12T11:31:45Z">
        <w:r>
          <w:rPr>
            <w:rFonts w:hint="eastAsia" w:ascii="仿宋" w:hAnsi="仿宋" w:eastAsia="仿宋" w:cs="仿宋"/>
            <w:color w:val="auto"/>
            <w:sz w:val="28"/>
            <w:szCs w:val="28"/>
          </w:rPr>
          <w:t>规定的货物质量标准</w:t>
        </w:r>
      </w:ins>
      <w:del w:id="349" w:author="cheers" w:date="2024-12-12T11:31:45Z">
        <w:r>
          <w:rPr>
            <w:rFonts w:hint="eastAsia" w:ascii="仿宋" w:hAnsi="仿宋" w:eastAsia="仿宋" w:cs="仿宋"/>
            <w:color w:val="auto"/>
            <w:sz w:val="28"/>
            <w:szCs w:val="28"/>
          </w:rPr>
          <w:delText>乙方</w:delText>
        </w:r>
      </w:del>
      <w:del w:id="350" w:author="cheers" w:date="2024-12-12T11:31:45Z">
        <w:r>
          <w:rPr>
            <w:rFonts w:hint="eastAsia" w:ascii="仿宋" w:hAnsi="仿宋" w:eastAsia="仿宋" w:cs="仿宋"/>
            <w:color w:val="auto"/>
            <w:sz w:val="28"/>
            <w:szCs w:val="28"/>
            <w:lang w:val="en-US" w:eastAsia="zh-Hans"/>
          </w:rPr>
          <w:delText>将</w:delText>
        </w:r>
      </w:del>
      <w:del w:id="351" w:author="cheers" w:date="2024-12-12T11:31:45Z">
        <w:r>
          <w:rPr>
            <w:rFonts w:hint="eastAsia" w:ascii="仿宋" w:hAnsi="仿宋" w:eastAsia="仿宋" w:cs="仿宋"/>
            <w:color w:val="auto"/>
            <w:sz w:val="28"/>
            <w:szCs w:val="28"/>
          </w:rPr>
          <w:delText>货物送到交货地点</w:delText>
        </w:r>
      </w:del>
      <w:del w:id="352" w:author="cheers" w:date="2024-12-12T11:31:45Z">
        <w:r>
          <w:rPr>
            <w:rFonts w:hint="eastAsia" w:ascii="仿宋" w:hAnsi="仿宋" w:eastAsia="仿宋" w:cs="仿宋"/>
            <w:color w:val="auto"/>
            <w:sz w:val="28"/>
            <w:szCs w:val="28"/>
            <w:u w:val="single"/>
          </w:rPr>
          <w:delText xml:space="preserve"> </w:delText>
        </w:r>
      </w:del>
      <w:del w:id="353" w:author="cheers" w:date="2024-12-12T11:31:45Z">
        <w:r>
          <w:rPr>
            <w:rFonts w:hint="eastAsia" w:ascii="仿宋" w:hAnsi="仿宋" w:eastAsia="仿宋" w:cs="仿宋"/>
            <w:color w:val="auto"/>
            <w:sz w:val="28"/>
            <w:szCs w:val="28"/>
            <w:u w:val="single"/>
            <w:lang w:val="en-US" w:eastAsia="zh-CN"/>
          </w:rPr>
          <w:delText>2</w:delText>
        </w:r>
      </w:del>
      <w:del w:id="354" w:author="cheers" w:date="2024-12-12T11:31:45Z">
        <w:r>
          <w:rPr>
            <w:rFonts w:hint="eastAsia" w:ascii="仿宋" w:hAnsi="仿宋" w:eastAsia="仿宋" w:cs="仿宋"/>
            <w:color w:val="auto"/>
            <w:sz w:val="28"/>
            <w:szCs w:val="28"/>
            <w:u w:val="single"/>
          </w:rPr>
          <w:delText xml:space="preserve"> </w:delText>
        </w:r>
      </w:del>
      <w:del w:id="355" w:author="cheers" w:date="2024-12-12T11:31:45Z">
        <w:r>
          <w:rPr>
            <w:rFonts w:hint="eastAsia" w:ascii="仿宋" w:hAnsi="仿宋" w:eastAsia="仿宋" w:cs="仿宋"/>
            <w:color w:val="auto"/>
            <w:sz w:val="28"/>
            <w:szCs w:val="28"/>
            <w:lang w:val="en-US" w:eastAsia="zh-Hans"/>
          </w:rPr>
          <w:delText>日</w:delText>
        </w:r>
      </w:del>
      <w:del w:id="356" w:author="cheers" w:date="2024-12-12T11:31:45Z">
        <w:r>
          <w:rPr>
            <w:rFonts w:hint="eastAsia" w:ascii="仿宋" w:hAnsi="仿宋" w:eastAsia="仿宋" w:cs="仿宋"/>
            <w:color w:val="auto"/>
            <w:sz w:val="28"/>
            <w:szCs w:val="28"/>
          </w:rPr>
          <w:delText>内，由甲、乙双方共同</w:delText>
        </w:r>
      </w:del>
      <w:del w:id="357" w:author="cheers" w:date="2024-12-12T11:31:45Z">
        <w:r>
          <w:rPr>
            <w:rFonts w:hint="eastAsia" w:ascii="仿宋" w:hAnsi="仿宋" w:eastAsia="仿宋" w:cs="仿宋"/>
            <w:color w:val="auto"/>
            <w:sz w:val="28"/>
            <w:szCs w:val="28"/>
            <w:lang w:eastAsia="zh-CN"/>
          </w:rPr>
          <w:delText>（</w:delText>
        </w:r>
      </w:del>
      <w:del w:id="358" w:author="cheers" w:date="2024-12-12T11:31:45Z">
        <w:r>
          <w:rPr>
            <w:rFonts w:hint="eastAsia" w:ascii="仿宋" w:hAnsi="仿宋" w:eastAsia="仿宋" w:cs="仿宋"/>
            <w:color w:val="auto"/>
            <w:sz w:val="28"/>
            <w:szCs w:val="28"/>
            <w:highlight w:val="none"/>
          </w:rPr>
          <w:delText>必要时可邀请国家认可的质量检测机构参加验收工作</w:delText>
        </w:r>
      </w:del>
      <w:del w:id="359" w:author="cheers" w:date="2024-12-12T11:31:45Z">
        <w:r>
          <w:rPr>
            <w:rFonts w:hint="eastAsia" w:ascii="仿宋" w:hAnsi="仿宋" w:eastAsia="仿宋" w:cs="仿宋"/>
            <w:color w:val="auto"/>
            <w:sz w:val="28"/>
            <w:szCs w:val="28"/>
            <w:lang w:eastAsia="zh-CN"/>
          </w:rPr>
          <w:delText>）</w:delText>
        </w:r>
      </w:del>
      <w:del w:id="360" w:author="cheers" w:date="2024-12-12T11:31:45Z">
        <w:r>
          <w:rPr>
            <w:rFonts w:hint="eastAsia" w:ascii="仿宋" w:hAnsi="仿宋" w:eastAsia="仿宋" w:cs="仿宋"/>
            <w:color w:val="auto"/>
            <w:sz w:val="28"/>
            <w:szCs w:val="28"/>
          </w:rPr>
          <w:delText>对货物的</w:delText>
        </w:r>
      </w:del>
      <w:del w:id="361" w:author="cheers" w:date="2024-12-12T11:31:45Z">
        <w:r>
          <w:rPr>
            <w:rFonts w:hint="eastAsia" w:ascii="仿宋" w:hAnsi="仿宋" w:eastAsia="仿宋" w:cs="仿宋"/>
            <w:color w:val="auto"/>
            <w:sz w:val="28"/>
            <w:szCs w:val="28"/>
            <w:lang w:val="en-US" w:eastAsia="zh-CN"/>
          </w:rPr>
          <w:delText>名称、</w:delText>
        </w:r>
      </w:del>
      <w:del w:id="362" w:author="cheers" w:date="2024-12-12T11:31:45Z">
        <w:r>
          <w:rPr>
            <w:rFonts w:hint="eastAsia" w:ascii="仿宋" w:hAnsi="仿宋" w:eastAsia="仿宋" w:cs="仿宋"/>
            <w:color w:val="auto"/>
            <w:sz w:val="28"/>
            <w:szCs w:val="28"/>
          </w:rPr>
          <w:delText>外观、数量、商标、</w:delText>
        </w:r>
      </w:del>
      <w:del w:id="363" w:author="cheers" w:date="2024-12-12T11:31:45Z">
        <w:r>
          <w:rPr>
            <w:rFonts w:hint="eastAsia" w:ascii="仿宋" w:hAnsi="仿宋" w:eastAsia="仿宋" w:cs="仿宋"/>
            <w:color w:val="auto"/>
            <w:sz w:val="28"/>
            <w:szCs w:val="28"/>
            <w:lang w:val="en-US" w:eastAsia="zh-CN"/>
          </w:rPr>
          <w:delText>标识、</w:delText>
        </w:r>
      </w:del>
      <w:del w:id="364" w:author="cheers" w:date="2024-12-12T11:31:45Z">
        <w:r>
          <w:rPr>
            <w:rFonts w:hint="eastAsia" w:ascii="仿宋" w:hAnsi="仿宋" w:eastAsia="仿宋" w:cs="仿宋"/>
            <w:color w:val="auto"/>
            <w:sz w:val="28"/>
            <w:szCs w:val="28"/>
          </w:rPr>
          <w:delText>型号、规格及性能</w:delText>
        </w:r>
      </w:del>
      <w:del w:id="365" w:author="cheers" w:date="2024-12-12T11:31:45Z">
        <w:r>
          <w:rPr>
            <w:rFonts w:hint="eastAsia" w:ascii="仿宋" w:hAnsi="仿宋" w:eastAsia="仿宋" w:cs="仿宋"/>
            <w:color w:val="auto"/>
            <w:sz w:val="28"/>
            <w:szCs w:val="28"/>
            <w:lang w:eastAsia="zh-CN"/>
          </w:rPr>
          <w:delText>、</w:delText>
        </w:r>
      </w:del>
      <w:del w:id="366" w:author="cheers" w:date="2024-12-12T11:31:45Z">
        <w:r>
          <w:rPr>
            <w:rFonts w:hint="eastAsia" w:ascii="仿宋" w:hAnsi="仿宋" w:eastAsia="仿宋" w:cs="仿宋"/>
            <w:color w:val="auto"/>
            <w:sz w:val="28"/>
            <w:szCs w:val="28"/>
            <w:lang w:val="en-US" w:eastAsia="zh-CN"/>
          </w:rPr>
          <w:delText>货物外</w:delText>
        </w:r>
      </w:del>
      <w:del w:id="367" w:author="cheers" w:date="2024-12-12T11:31:45Z">
        <w:r>
          <w:rPr>
            <w:rFonts w:hint="eastAsia" w:ascii="仿宋" w:hAnsi="仿宋" w:eastAsia="仿宋" w:cs="仿宋"/>
            <w:color w:val="auto"/>
            <w:sz w:val="28"/>
            <w:szCs w:val="28"/>
          </w:rPr>
          <w:delText>包装等进行</w:delText>
        </w:r>
      </w:del>
      <w:del w:id="368" w:author="cheers" w:date="2024-12-12T11:31:45Z">
        <w:r>
          <w:rPr>
            <w:rFonts w:hint="eastAsia" w:ascii="仿宋" w:hAnsi="仿宋" w:eastAsia="仿宋" w:cs="仿宋"/>
            <w:b w:val="0"/>
            <w:bCs w:val="0"/>
            <w:color w:val="FF0000"/>
            <w:kern w:val="2"/>
            <w:sz w:val="28"/>
            <w:szCs w:val="28"/>
            <w:lang w:val="en-US" w:eastAsia="zh-CN" w:bidi="ar-SA"/>
          </w:rPr>
          <w:delText>初步</w:delText>
        </w:r>
      </w:del>
      <w:del w:id="369" w:author="cheers" w:date="2024-12-12T11:31:45Z">
        <w:r>
          <w:rPr>
            <w:rFonts w:hint="eastAsia" w:ascii="仿宋" w:hAnsi="仿宋" w:eastAsia="仿宋" w:cs="仿宋"/>
            <w:color w:val="FF0000"/>
            <w:sz w:val="28"/>
            <w:szCs w:val="28"/>
            <w:u w:val="none"/>
            <w:lang w:val="en-US" w:eastAsia="zh-CN"/>
          </w:rPr>
          <w:delText>（有安装需要的情况下加此条款，否则删掉）</w:delText>
        </w:r>
      </w:del>
      <w:del w:id="370" w:author="cheers" w:date="2024-12-12T11:31:45Z">
        <w:r>
          <w:rPr>
            <w:rFonts w:hint="eastAsia" w:ascii="仿宋" w:hAnsi="仿宋" w:eastAsia="仿宋" w:cs="仿宋"/>
            <w:color w:val="auto"/>
            <w:sz w:val="28"/>
            <w:szCs w:val="28"/>
          </w:rPr>
          <w:delText>验收</w:delText>
        </w:r>
      </w:del>
      <w:del w:id="371" w:author="cheers" w:date="2024-12-12T11:31:45Z">
        <w:r>
          <w:rPr>
            <w:rFonts w:hint="eastAsia" w:ascii="仿宋" w:hAnsi="仿宋" w:eastAsia="仿宋" w:cs="仿宋"/>
            <w:b w:val="0"/>
            <w:bCs w:val="0"/>
            <w:color w:val="auto"/>
            <w:kern w:val="2"/>
            <w:sz w:val="28"/>
            <w:szCs w:val="28"/>
            <w:lang w:val="en-US" w:eastAsia="zh-CN" w:bidi="ar-SA"/>
          </w:rPr>
          <w:delText>，</w:delText>
        </w:r>
      </w:del>
      <w:del w:id="372" w:author="cheers" w:date="2024-12-12T11:31:45Z">
        <w:r>
          <w:rPr>
            <w:rFonts w:hint="eastAsia" w:ascii="仿宋" w:hAnsi="仿宋" w:eastAsia="仿宋" w:cs="仿宋"/>
            <w:b w:val="0"/>
            <w:bCs w:val="0"/>
            <w:color w:val="FF0000"/>
            <w:kern w:val="2"/>
            <w:sz w:val="28"/>
            <w:szCs w:val="28"/>
            <w:lang w:val="en-US" w:eastAsia="zh-CN" w:bidi="ar-SA"/>
          </w:rPr>
          <w:delText>初验完成后，乙方开始安装，安装完成后由双方共同验收，</w:delText>
        </w:r>
      </w:del>
      <w:del w:id="373" w:author="cheers" w:date="2024-12-12T11:31:45Z">
        <w:r>
          <w:rPr>
            <w:rFonts w:hint="eastAsia" w:ascii="仿宋" w:hAnsi="仿宋" w:eastAsia="仿宋" w:cs="仿宋"/>
            <w:color w:val="FF0000"/>
            <w:sz w:val="28"/>
            <w:szCs w:val="28"/>
            <w:u w:val="none"/>
            <w:lang w:val="en-US" w:eastAsia="zh-CN"/>
          </w:rPr>
          <w:delText>（有安装需要的情况下加此条款，否则删掉）</w:delText>
        </w:r>
      </w:del>
      <w:del w:id="374" w:author="cheers" w:date="2024-12-12T11:31:45Z">
        <w:r>
          <w:rPr>
            <w:rFonts w:hint="eastAsia" w:ascii="仿宋" w:hAnsi="仿宋" w:eastAsia="仿宋" w:cs="仿宋"/>
            <w:b w:val="0"/>
            <w:bCs w:val="0"/>
            <w:color w:val="auto"/>
            <w:kern w:val="2"/>
            <w:sz w:val="28"/>
            <w:szCs w:val="28"/>
            <w:lang w:val="en-US" w:eastAsia="zh-CN" w:bidi="ar-SA"/>
          </w:rPr>
          <w:delText>验收合格后，甲方签署验收入库单</w:delText>
        </w:r>
      </w:del>
      <w:del w:id="375" w:author="cheers" w:date="2024-12-12T11:31:45Z">
        <w:r>
          <w:rPr>
            <w:rFonts w:hint="eastAsia" w:ascii="仿宋" w:hAnsi="仿宋" w:eastAsia="仿宋" w:cs="仿宋"/>
            <w:color w:val="auto"/>
            <w:kern w:val="2"/>
            <w:sz w:val="28"/>
            <w:szCs w:val="28"/>
            <w:lang w:val="en-US" w:eastAsia="zh-CN" w:bidi="ar-SA"/>
          </w:rPr>
          <w:delText>，乙方随车附</w:delText>
        </w:r>
      </w:del>
      <w:del w:id="376" w:author="cheers" w:date="2024-12-12T11:31:45Z">
        <w:r>
          <w:rPr>
            <w:rFonts w:hint="eastAsia" w:ascii="仿宋" w:hAnsi="仿宋" w:eastAsia="仿宋" w:cs="仿宋"/>
            <w:color w:val="auto"/>
            <w:sz w:val="28"/>
            <w:szCs w:val="28"/>
          </w:rPr>
          <w:delText>检验报告</w:delText>
        </w:r>
      </w:del>
      <w:del w:id="377" w:author="cheers" w:date="2024-12-12T11:31:45Z">
        <w:r>
          <w:rPr>
            <w:rFonts w:hint="eastAsia" w:ascii="仿宋" w:hAnsi="仿宋" w:eastAsia="仿宋" w:cs="仿宋"/>
            <w:color w:val="auto"/>
            <w:sz w:val="28"/>
            <w:szCs w:val="28"/>
            <w:lang w:eastAsia="zh-CN"/>
          </w:rPr>
          <w:delText>、</w:delText>
        </w:r>
      </w:del>
      <w:del w:id="378" w:author="cheers" w:date="2024-12-12T11:31:45Z">
        <w:r>
          <w:rPr>
            <w:rFonts w:hint="eastAsia" w:ascii="仿宋" w:hAnsi="仿宋" w:eastAsia="仿宋" w:cs="仿宋"/>
            <w:color w:val="auto"/>
            <w:sz w:val="28"/>
            <w:szCs w:val="28"/>
            <w:lang w:val="en-US" w:eastAsia="zh-CN"/>
          </w:rPr>
          <w:delText>出厂合格证等资料</w:delText>
        </w:r>
      </w:del>
      <w:del w:id="379" w:author="cheers" w:date="2024-12-12T11:31:45Z">
        <w:r>
          <w:rPr>
            <w:rFonts w:hint="eastAsia" w:ascii="仿宋" w:hAnsi="仿宋" w:eastAsia="仿宋" w:cs="仿宋"/>
            <w:color w:val="auto"/>
            <w:sz w:val="28"/>
            <w:szCs w:val="28"/>
          </w:rPr>
          <w:delText>。如乙方未按约定参加检验的，视为乙方对甲方单方检验的结果予以确认。验收标准执行合同</w:delText>
        </w:r>
      </w:del>
      <w:del w:id="380" w:author="cheers" w:date="2024-12-12T11:31:45Z">
        <w:r>
          <w:rPr>
            <w:rFonts w:hint="eastAsia" w:ascii="仿宋" w:hAnsi="仿宋" w:eastAsia="仿宋" w:cs="仿宋"/>
            <w:color w:val="auto"/>
            <w:sz w:val="28"/>
            <w:szCs w:val="28"/>
            <w:lang w:eastAsia="zh-CN"/>
          </w:rPr>
          <w:delText>（</w:delText>
        </w:r>
      </w:del>
      <w:del w:id="381" w:author="cheers" w:date="2024-12-12T11:31:45Z">
        <w:r>
          <w:rPr>
            <w:rFonts w:hint="eastAsia" w:ascii="仿宋" w:hAnsi="仿宋" w:eastAsia="仿宋" w:cs="仿宋"/>
            <w:color w:val="auto"/>
            <w:sz w:val="28"/>
            <w:szCs w:val="28"/>
            <w:lang w:val="en-US" w:eastAsia="zh-CN"/>
          </w:rPr>
          <w:delText>国家现行有关规定、设计规范和国家质量验收规范标准</w:delText>
        </w:r>
      </w:del>
      <w:del w:id="382" w:author="cheers" w:date="2024-12-12T11:31:45Z">
        <w:r>
          <w:rPr>
            <w:rFonts w:hint="eastAsia" w:ascii="仿宋" w:hAnsi="仿宋" w:eastAsia="仿宋" w:cs="仿宋"/>
            <w:color w:val="auto"/>
            <w:sz w:val="28"/>
            <w:szCs w:val="28"/>
            <w:lang w:eastAsia="zh-CN"/>
          </w:rPr>
          <w:delText>）</w:delText>
        </w:r>
      </w:del>
      <w:del w:id="383" w:author="cheers" w:date="2024-12-12T11:31:45Z">
        <w:r>
          <w:rPr>
            <w:rFonts w:hint="eastAsia" w:ascii="仿宋" w:hAnsi="仿宋" w:eastAsia="仿宋" w:cs="仿宋"/>
            <w:color w:val="auto"/>
            <w:sz w:val="28"/>
            <w:szCs w:val="28"/>
          </w:rPr>
          <w:delText>规定的货物质量标准</w:delText>
        </w:r>
      </w:del>
      <w:r>
        <w:rPr>
          <w:rFonts w:hint="eastAsia" w:ascii="仿宋" w:hAnsi="仿宋" w:eastAsia="仿宋" w:cs="仿宋"/>
          <w:color w:val="auto"/>
          <w:sz w:val="28"/>
          <w:szCs w:val="28"/>
        </w:rPr>
        <w:t>。</w:t>
      </w:r>
    </w:p>
    <w:p w14:paraId="50FCBB84">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2、</w:t>
      </w:r>
      <w:r>
        <w:rPr>
          <w:rFonts w:hint="eastAsia" w:ascii="仿宋" w:hAnsi="仿宋" w:eastAsia="仿宋" w:cs="仿宋"/>
          <w:color w:val="auto"/>
          <w:kern w:val="2"/>
          <w:sz w:val="28"/>
          <w:szCs w:val="28"/>
          <w:lang w:val="en-US" w:eastAsia="zh-CN" w:bidi="ar-SA"/>
        </w:rPr>
        <w:t>验收入库单</w:t>
      </w:r>
      <w:r>
        <w:rPr>
          <w:rFonts w:hint="eastAsia" w:ascii="仿宋" w:hAnsi="仿宋" w:eastAsia="仿宋" w:cs="仿宋"/>
          <w:color w:val="auto"/>
          <w:sz w:val="28"/>
          <w:szCs w:val="28"/>
        </w:rPr>
        <w:t>仅证明乙方所提供的货物截至出具</w:t>
      </w:r>
      <w:r>
        <w:rPr>
          <w:rFonts w:hint="eastAsia" w:ascii="仿宋" w:hAnsi="仿宋" w:eastAsia="仿宋" w:cs="仿宋"/>
          <w:color w:val="auto"/>
          <w:kern w:val="2"/>
          <w:sz w:val="28"/>
          <w:szCs w:val="28"/>
          <w:lang w:val="en-US" w:eastAsia="zh-CN" w:bidi="ar-SA"/>
        </w:rPr>
        <w:t>验收入库单</w:t>
      </w:r>
      <w:r>
        <w:rPr>
          <w:rFonts w:hint="eastAsia" w:ascii="仿宋" w:hAnsi="仿宋" w:eastAsia="仿宋" w:cs="仿宋"/>
          <w:color w:val="auto"/>
          <w:sz w:val="28"/>
          <w:szCs w:val="28"/>
        </w:rPr>
        <w:t>之日时可以按合同要求予以接受，但不能视为乙方对货物存在的潜在缺陷所应</w:t>
      </w:r>
      <w:r>
        <w:rPr>
          <w:rFonts w:hint="eastAsia" w:ascii="仿宋" w:hAnsi="仿宋" w:eastAsia="仿宋" w:cs="仿宋"/>
          <w:color w:val="auto"/>
          <w:sz w:val="28"/>
          <w:szCs w:val="28"/>
          <w:lang w:val="en-US" w:eastAsia="zh-Hans"/>
        </w:rPr>
        <w:t>承担</w:t>
      </w:r>
      <w:r>
        <w:rPr>
          <w:rFonts w:hint="eastAsia" w:ascii="仿宋" w:hAnsi="仿宋" w:eastAsia="仿宋" w:cs="仿宋"/>
          <w:color w:val="auto"/>
          <w:sz w:val="28"/>
          <w:szCs w:val="28"/>
        </w:rPr>
        <w:t>责任的解除，此</w:t>
      </w:r>
      <w:r>
        <w:rPr>
          <w:rFonts w:hint="eastAsia" w:ascii="仿宋" w:hAnsi="仿宋" w:eastAsia="仿宋" w:cs="仿宋"/>
          <w:color w:val="auto"/>
          <w:kern w:val="2"/>
          <w:sz w:val="28"/>
          <w:szCs w:val="28"/>
          <w:lang w:val="en-US" w:eastAsia="zh-CN" w:bidi="ar-SA"/>
        </w:rPr>
        <w:t>验收入库单</w:t>
      </w:r>
      <w:r>
        <w:rPr>
          <w:rFonts w:hint="eastAsia" w:ascii="仿宋" w:hAnsi="仿宋" w:eastAsia="仿宋" w:cs="仿宋"/>
          <w:color w:val="auto"/>
          <w:sz w:val="28"/>
          <w:szCs w:val="28"/>
        </w:rPr>
        <w:t>不作为对货物内在质量认定的依据</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乙方仍应对货物存在的质量问题承担责任</w:t>
      </w:r>
      <w:r>
        <w:rPr>
          <w:rFonts w:hint="eastAsia" w:ascii="仿宋" w:hAnsi="仿宋" w:eastAsia="仿宋" w:cs="仿宋"/>
          <w:color w:val="auto"/>
          <w:sz w:val="28"/>
          <w:szCs w:val="28"/>
        </w:rPr>
        <w:t>。</w:t>
      </w:r>
    </w:p>
    <w:p w14:paraId="184162F8">
      <w:pPr>
        <w:pStyle w:val="16"/>
        <w:keepNext w:val="0"/>
        <w:keepLines w:val="0"/>
        <w:pageBreakBefore w:val="0"/>
        <w:kinsoku/>
        <w:wordWrap/>
        <w:overflowPunct/>
        <w:topLinePunct w:val="0"/>
        <w:autoSpaceDE/>
        <w:autoSpaceDN/>
        <w:bidi w:val="0"/>
        <w:snapToGrid w:val="0"/>
        <w:spacing w:line="580" w:lineRule="exact"/>
        <w:ind w:firstLine="560" w:firstLineChars="200"/>
        <w:textAlignment w:val="auto"/>
        <w:rPr>
          <w:rFonts w:hint="eastAsia" w:ascii="仿宋" w:hAnsi="仿宋" w:eastAsia="仿宋" w:cs="仿宋"/>
          <w:color w:val="auto"/>
          <w:kern w:val="2"/>
          <w:sz w:val="28"/>
          <w:szCs w:val="28"/>
          <w:highlight w:val="none"/>
          <w:lang w:val="en-US" w:eastAsia="zh-CN" w:bidi="ar-SA"/>
        </w:rPr>
      </w:pPr>
      <w:r>
        <w:rPr>
          <w:rFonts w:hint="eastAsia" w:ascii="仿宋" w:hAnsi="仿宋" w:eastAsia="仿宋" w:cs="仿宋"/>
          <w:color w:val="auto"/>
          <w:kern w:val="2"/>
          <w:sz w:val="28"/>
          <w:szCs w:val="28"/>
          <w:lang w:val="en-US" w:eastAsia="zh-CN" w:bidi="ar-SA"/>
        </w:rPr>
        <w:t>3、</w:t>
      </w:r>
      <w:r>
        <w:rPr>
          <w:rFonts w:hint="eastAsia" w:ascii="仿宋" w:hAnsi="仿宋" w:eastAsia="仿宋" w:cs="仿宋"/>
          <w:color w:val="auto"/>
          <w:kern w:val="2"/>
          <w:sz w:val="28"/>
          <w:szCs w:val="28"/>
          <w:highlight w:val="none"/>
          <w:lang w:val="en-US" w:eastAsia="zh-CN" w:bidi="ar-SA"/>
        </w:rPr>
        <w:t>甲方有权要求乙方对货物的合法供货渠道进行说明，经核实如乙方提供非法渠道的商品，视为欺诈，为维护甲方的合法权益，乙方要承担货物价值双倍的赔偿；同时，甲方有权依据国家法律法规追究乙方其他责任。</w:t>
      </w:r>
    </w:p>
    <w:p w14:paraId="7BA79A32">
      <w:pPr>
        <w:pStyle w:val="16"/>
        <w:keepNext w:val="0"/>
        <w:keepLines w:val="0"/>
        <w:pageBreakBefore w:val="0"/>
        <w:kinsoku/>
        <w:wordWrap/>
        <w:overflowPunct/>
        <w:topLinePunct w:val="0"/>
        <w:autoSpaceDE/>
        <w:autoSpaceDN/>
        <w:bidi w:val="0"/>
        <w:snapToGrid w:val="0"/>
        <w:spacing w:line="580" w:lineRule="exact"/>
        <w:ind w:firstLine="560" w:firstLineChars="200"/>
        <w:textAlignment w:val="auto"/>
        <w:rPr>
          <w:rFonts w:hint="eastAsia" w:ascii="仿宋" w:hAnsi="仿宋" w:eastAsia="仿宋" w:cs="仿宋"/>
          <w:color w:val="auto"/>
          <w:kern w:val="2"/>
          <w:sz w:val="28"/>
          <w:szCs w:val="28"/>
          <w:highlight w:val="none"/>
          <w:lang w:val="en-US" w:eastAsia="zh-CN" w:bidi="ar-SA"/>
        </w:rPr>
      </w:pPr>
      <w:r>
        <w:rPr>
          <w:rFonts w:hint="eastAsia" w:ascii="仿宋" w:hAnsi="仿宋" w:eastAsia="仿宋" w:cs="仿宋"/>
          <w:color w:val="auto"/>
          <w:kern w:val="2"/>
          <w:sz w:val="28"/>
          <w:szCs w:val="28"/>
          <w:highlight w:val="none"/>
          <w:lang w:val="en-US" w:eastAsia="zh-CN" w:bidi="ar-SA"/>
        </w:rPr>
        <w:t>4、乙方交付货物应无知识产权纠纷,若出现知识产权纠纷等法律问题，由乙方负责处理，给甲方造成损失的，还应赔偿相应损失。</w:t>
      </w:r>
    </w:p>
    <w:p w14:paraId="5E43F4B7">
      <w:pPr>
        <w:pStyle w:val="16"/>
        <w:keepNext w:val="0"/>
        <w:keepLines w:val="0"/>
        <w:pageBreakBefore w:val="0"/>
        <w:kinsoku/>
        <w:wordWrap/>
        <w:overflowPunct/>
        <w:topLinePunct w:val="0"/>
        <w:autoSpaceDE/>
        <w:autoSpaceDN/>
        <w:bidi w:val="0"/>
        <w:snapToGrid w:val="0"/>
        <w:spacing w:line="580" w:lineRule="exact"/>
        <w:ind w:firstLine="560" w:firstLineChars="200"/>
        <w:textAlignment w:val="auto"/>
        <w:rPr>
          <w:rFonts w:hint="eastAsia" w:ascii="仿宋" w:hAnsi="仿宋" w:eastAsia="仿宋" w:cs="仿宋"/>
          <w:color w:val="auto"/>
          <w:kern w:val="2"/>
          <w:sz w:val="28"/>
          <w:szCs w:val="28"/>
          <w:highlight w:val="none"/>
          <w:lang w:val="en-US" w:eastAsia="zh-CN" w:bidi="ar-SA"/>
        </w:rPr>
      </w:pPr>
      <w:r>
        <w:rPr>
          <w:rFonts w:hint="eastAsia" w:ascii="仿宋" w:hAnsi="仿宋" w:eastAsia="仿宋" w:cs="仿宋"/>
          <w:color w:val="auto"/>
          <w:kern w:val="2"/>
          <w:sz w:val="28"/>
          <w:szCs w:val="28"/>
          <w:highlight w:val="none"/>
          <w:lang w:val="en-US" w:eastAsia="zh-CN" w:bidi="ar-SA"/>
        </w:rPr>
        <w:t>5、凡因乙方自身货物质量发生问题或外观与合同不一致时，乙方应</w:t>
      </w:r>
      <w:ins w:id="384" w:author="盈科 李想" w:date="2024-12-12T16:29:35Z">
        <w:r>
          <w:rPr>
            <w:rFonts w:hint="eastAsia" w:ascii="仿宋" w:hAnsi="仿宋" w:eastAsia="仿宋" w:cs="仿宋"/>
            <w:color w:val="auto"/>
            <w:kern w:val="2"/>
            <w:sz w:val="28"/>
            <w:szCs w:val="28"/>
            <w:highlight w:val="none"/>
            <w:lang w:val="en-US" w:eastAsia="zh-CN" w:bidi="ar-SA"/>
          </w:rPr>
          <w:t>于</w:t>
        </w:r>
      </w:ins>
      <w:ins w:id="385" w:author="盈科 李想" w:date="2024-12-12T16:29:36Z">
        <w:r>
          <w:rPr>
            <w:rFonts w:hint="eastAsia" w:ascii="仿宋" w:hAnsi="仿宋" w:eastAsia="仿宋" w:cs="仿宋"/>
            <w:color w:val="auto"/>
            <w:kern w:val="2"/>
            <w:sz w:val="28"/>
            <w:szCs w:val="28"/>
            <w:highlight w:val="none"/>
            <w:lang w:val="en-US" w:eastAsia="zh-CN" w:bidi="ar-SA"/>
          </w:rPr>
          <w:t xml:space="preserve">  </w:t>
        </w:r>
      </w:ins>
      <w:ins w:id="386" w:author="盈科 李想" w:date="2024-12-12T16:29:37Z">
        <w:r>
          <w:rPr>
            <w:rFonts w:hint="eastAsia" w:ascii="仿宋" w:hAnsi="仿宋" w:eastAsia="仿宋" w:cs="仿宋"/>
            <w:color w:val="auto"/>
            <w:kern w:val="2"/>
            <w:sz w:val="28"/>
            <w:szCs w:val="28"/>
            <w:highlight w:val="none"/>
            <w:lang w:val="en-US" w:eastAsia="zh-CN" w:bidi="ar-SA"/>
          </w:rPr>
          <w:t>日内</w:t>
        </w:r>
      </w:ins>
      <w:r>
        <w:rPr>
          <w:rFonts w:hint="eastAsia" w:ascii="仿宋" w:hAnsi="仿宋" w:eastAsia="仿宋" w:cs="仿宋"/>
          <w:color w:val="auto"/>
          <w:kern w:val="2"/>
          <w:sz w:val="28"/>
          <w:szCs w:val="28"/>
          <w:highlight w:val="none"/>
          <w:lang w:val="en-US" w:eastAsia="zh-CN" w:bidi="ar-SA"/>
        </w:rPr>
        <w:t>及时、免费更换，因此导致逾期交货的，乙方承担违约责任；如由此造成甲方损失，则还需承担赔偿责任。</w:t>
      </w:r>
    </w:p>
    <w:p w14:paraId="1DC88181">
      <w:pPr>
        <w:pStyle w:val="16"/>
        <w:keepNext w:val="0"/>
        <w:keepLines w:val="0"/>
        <w:pageBreakBefore w:val="0"/>
        <w:kinsoku/>
        <w:wordWrap/>
        <w:overflowPunct/>
        <w:topLinePunct w:val="0"/>
        <w:autoSpaceDE/>
        <w:autoSpaceDN/>
        <w:bidi w:val="0"/>
        <w:snapToGrid w:val="0"/>
        <w:spacing w:line="580" w:lineRule="exact"/>
        <w:ind w:firstLine="562" w:firstLineChars="200"/>
        <w:textAlignment w:val="auto"/>
        <w:rPr>
          <w:rFonts w:hint="eastAsia" w:ascii="仿宋" w:hAnsi="仿宋" w:eastAsia="仿宋" w:cs="仿宋"/>
          <w:b/>
          <w:bCs/>
          <w:color w:val="auto"/>
          <w:kern w:val="2"/>
          <w:sz w:val="28"/>
          <w:szCs w:val="28"/>
          <w:highlight w:val="none"/>
          <w:lang w:val="en-US" w:eastAsia="zh-Hans" w:bidi="ar-SA"/>
        </w:rPr>
      </w:pPr>
      <w:r>
        <w:rPr>
          <w:rFonts w:hint="eastAsia" w:ascii="仿宋" w:hAnsi="仿宋" w:eastAsia="仿宋" w:cs="仿宋"/>
          <w:b/>
          <w:bCs/>
          <w:color w:val="auto"/>
          <w:kern w:val="2"/>
          <w:sz w:val="28"/>
          <w:szCs w:val="28"/>
          <w:highlight w:val="none"/>
          <w:lang w:val="en-US" w:eastAsia="zh-CN" w:bidi="ar-SA"/>
        </w:rPr>
        <w:t>第五条  支付方式</w:t>
      </w:r>
      <w:r>
        <w:rPr>
          <w:rFonts w:hint="eastAsia" w:ascii="仿宋" w:hAnsi="仿宋" w:eastAsia="仿宋" w:cs="仿宋"/>
          <w:b/>
          <w:bCs/>
          <w:color w:val="auto"/>
          <w:kern w:val="2"/>
          <w:sz w:val="28"/>
          <w:szCs w:val="28"/>
          <w:highlight w:val="none"/>
          <w:lang w:val="en-US" w:eastAsia="zh-Hans" w:bidi="ar-SA"/>
        </w:rPr>
        <w:t>及</w:t>
      </w:r>
      <w:r>
        <w:rPr>
          <w:rFonts w:hint="eastAsia" w:ascii="仿宋" w:hAnsi="仿宋" w:eastAsia="仿宋" w:cs="仿宋"/>
          <w:b/>
          <w:bCs/>
          <w:color w:val="auto"/>
          <w:kern w:val="2"/>
          <w:sz w:val="28"/>
          <w:szCs w:val="28"/>
          <w:highlight w:val="none"/>
          <w:lang w:val="en-US" w:eastAsia="zh-CN" w:bidi="ar-SA"/>
        </w:rPr>
        <w:t>结算依据</w:t>
      </w:r>
    </w:p>
    <w:p w14:paraId="62BC28C0">
      <w:pPr>
        <w:pStyle w:val="2"/>
        <w:keepNext w:val="0"/>
        <w:keepLines w:val="0"/>
        <w:pageBreakBefore w:val="0"/>
        <w:widowControl w:val="0"/>
        <w:kinsoku/>
        <w:wordWrap/>
        <w:overflowPunct/>
        <w:topLinePunct w:val="0"/>
        <w:autoSpaceDE/>
        <w:autoSpaceDN/>
        <w:bidi w:val="0"/>
        <w:adjustRightInd/>
        <w:snapToGrid w:val="0"/>
        <w:spacing w:line="580" w:lineRule="exact"/>
        <w:ind w:firstLine="560" w:firstLineChars="200"/>
        <w:textAlignment w:val="auto"/>
        <w:rPr>
          <w:rFonts w:hint="eastAsia" w:ascii="仿宋" w:hAnsi="仿宋" w:eastAsia="仿宋" w:cs="仿宋"/>
          <w:kern w:val="2"/>
          <w:sz w:val="28"/>
          <w:szCs w:val="28"/>
          <w:lang w:val="en-US" w:eastAsia="zh-CN" w:bidi="ar-SA"/>
        </w:rPr>
      </w:pPr>
      <w:r>
        <w:rPr>
          <w:rFonts w:hint="eastAsia" w:ascii="仿宋" w:hAnsi="仿宋" w:eastAsia="仿宋" w:cs="仿宋"/>
          <w:color w:val="auto"/>
          <w:kern w:val="2"/>
          <w:sz w:val="28"/>
          <w:szCs w:val="28"/>
          <w:lang w:val="en-US" w:eastAsia="zh-CN" w:bidi="ar-SA"/>
        </w:rPr>
        <w:t>1、支付方式</w:t>
      </w:r>
      <w:r>
        <w:rPr>
          <w:rFonts w:hint="eastAsia" w:ascii="仿宋" w:hAnsi="仿宋" w:eastAsia="仿宋" w:cs="仿宋"/>
          <w:kern w:val="2"/>
          <w:sz w:val="28"/>
          <w:szCs w:val="28"/>
          <w:lang w:val="en-US" w:eastAsia="zh-CN" w:bidi="ar-SA"/>
        </w:rPr>
        <w:t>：①货到现场</w:t>
      </w:r>
      <w:r>
        <w:rPr>
          <w:rFonts w:hint="eastAsia" w:ascii="仿宋" w:hAnsi="仿宋" w:eastAsia="仿宋" w:cs="仿宋"/>
          <w:color w:val="FF0000"/>
          <w:kern w:val="2"/>
          <w:sz w:val="28"/>
          <w:szCs w:val="28"/>
          <w:lang w:val="en-US" w:eastAsia="zh-CN" w:bidi="ar-SA"/>
        </w:rPr>
        <w:t>、</w:t>
      </w:r>
      <w:del w:id="387" w:author="cheers" w:date="2024-12-12T11:32:10Z">
        <w:r>
          <w:rPr>
            <w:rFonts w:hint="eastAsia" w:ascii="仿宋" w:hAnsi="仿宋" w:eastAsia="仿宋" w:cs="仿宋"/>
            <w:color w:val="FF0000"/>
            <w:kern w:val="2"/>
            <w:sz w:val="28"/>
            <w:szCs w:val="28"/>
            <w:lang w:val="en-US" w:eastAsia="zh-CN" w:bidi="ar-SA"/>
          </w:rPr>
          <w:delText>安装完</w:delText>
        </w:r>
      </w:del>
      <w:del w:id="388" w:author="cheers" w:date="2024-12-12T11:32:09Z">
        <w:r>
          <w:rPr>
            <w:rFonts w:hint="eastAsia" w:ascii="仿宋" w:hAnsi="仿宋" w:eastAsia="仿宋" w:cs="仿宋"/>
            <w:color w:val="FF0000"/>
            <w:kern w:val="2"/>
            <w:sz w:val="28"/>
            <w:szCs w:val="28"/>
            <w:lang w:val="en-US" w:eastAsia="zh-CN" w:bidi="ar-SA"/>
          </w:rPr>
          <w:delText>成</w:delText>
        </w:r>
      </w:del>
      <w:del w:id="389" w:author="cheers" w:date="2024-12-12T11:32:09Z">
        <w:r>
          <w:rPr>
            <w:rFonts w:hint="eastAsia" w:ascii="仿宋" w:hAnsi="仿宋" w:eastAsia="仿宋" w:cs="仿宋"/>
            <w:color w:val="FF0000"/>
            <w:sz w:val="28"/>
            <w:szCs w:val="28"/>
            <w:u w:val="none"/>
            <w:lang w:val="en-US" w:eastAsia="zh-CN"/>
          </w:rPr>
          <w:delText>（有安</w:delText>
        </w:r>
      </w:del>
      <w:del w:id="390" w:author="cheers" w:date="2024-12-12T11:32:08Z">
        <w:r>
          <w:rPr>
            <w:rFonts w:hint="eastAsia" w:ascii="仿宋" w:hAnsi="仿宋" w:eastAsia="仿宋" w:cs="仿宋"/>
            <w:color w:val="FF0000"/>
            <w:sz w:val="28"/>
            <w:szCs w:val="28"/>
            <w:u w:val="none"/>
            <w:lang w:val="en-US" w:eastAsia="zh-CN"/>
          </w:rPr>
          <w:delText>装需要的情况下</w:delText>
        </w:r>
      </w:del>
      <w:del w:id="391" w:author="cheers" w:date="2024-12-12T11:32:07Z">
        <w:r>
          <w:rPr>
            <w:rFonts w:hint="eastAsia" w:ascii="仿宋" w:hAnsi="仿宋" w:eastAsia="仿宋" w:cs="仿宋"/>
            <w:color w:val="FF0000"/>
            <w:sz w:val="28"/>
            <w:szCs w:val="28"/>
            <w:u w:val="none"/>
            <w:lang w:val="en-US" w:eastAsia="zh-CN"/>
          </w:rPr>
          <w:delText>加此条款，否则</w:delText>
        </w:r>
      </w:del>
      <w:del w:id="392" w:author="cheers" w:date="2024-12-12T11:32:06Z">
        <w:r>
          <w:rPr>
            <w:rFonts w:hint="eastAsia" w:ascii="仿宋" w:hAnsi="仿宋" w:eastAsia="仿宋" w:cs="仿宋"/>
            <w:color w:val="FF0000"/>
            <w:sz w:val="28"/>
            <w:szCs w:val="28"/>
            <w:u w:val="none"/>
            <w:lang w:val="en-US" w:eastAsia="zh-CN"/>
          </w:rPr>
          <w:delText>删掉）</w:delText>
        </w:r>
      </w:del>
      <w:r>
        <w:rPr>
          <w:rFonts w:hint="eastAsia" w:ascii="仿宋" w:hAnsi="仿宋" w:eastAsia="仿宋" w:cs="仿宋"/>
          <w:kern w:val="2"/>
          <w:sz w:val="28"/>
          <w:szCs w:val="28"/>
          <w:lang w:val="en-US" w:eastAsia="zh-CN" w:bidi="ar-SA"/>
        </w:rPr>
        <w:t>经甲乙双方共同验收合格</w:t>
      </w:r>
      <w:r>
        <w:rPr>
          <w:rFonts w:hint="eastAsia" w:ascii="仿宋" w:hAnsi="仿宋" w:eastAsia="仿宋" w:cs="仿宋"/>
          <w:strike w:val="0"/>
          <w:dstrike w:val="0"/>
          <w:kern w:val="2"/>
          <w:sz w:val="28"/>
          <w:szCs w:val="28"/>
          <w:lang w:val="en-US" w:eastAsia="zh-CN" w:bidi="ar-SA"/>
        </w:rPr>
        <w:t>，甲方出具</w:t>
      </w:r>
      <w:r>
        <w:rPr>
          <w:rFonts w:hint="eastAsia" w:ascii="仿宋" w:hAnsi="仿宋" w:eastAsia="仿宋" w:cs="仿宋"/>
          <w:color w:val="auto"/>
          <w:kern w:val="2"/>
          <w:sz w:val="28"/>
          <w:szCs w:val="28"/>
          <w:lang w:val="en-US" w:eastAsia="zh-CN" w:bidi="ar-SA"/>
        </w:rPr>
        <w:t>验收入库单且</w:t>
      </w:r>
      <w:r>
        <w:rPr>
          <w:rFonts w:hint="eastAsia" w:ascii="仿宋" w:hAnsi="仿宋" w:eastAsia="仿宋" w:cs="仿宋"/>
          <w:strike w:val="0"/>
          <w:dstrike w:val="0"/>
          <w:kern w:val="2"/>
          <w:sz w:val="28"/>
          <w:szCs w:val="28"/>
          <w:lang w:val="en-US" w:eastAsia="zh-CN" w:bidi="ar-SA"/>
        </w:rPr>
        <w:t>资料齐全、财务手续完善</w:t>
      </w:r>
      <w:r>
        <w:rPr>
          <w:rFonts w:hint="eastAsia" w:ascii="仿宋" w:hAnsi="仿宋" w:eastAsia="仿宋" w:cs="仿宋"/>
          <w:kern w:val="2"/>
          <w:sz w:val="28"/>
          <w:szCs w:val="28"/>
          <w:lang w:val="en-US" w:eastAsia="zh-CN" w:bidi="ar-SA"/>
        </w:rPr>
        <w:t>后付至结算价款的97%，留3%作为质保金。</w:t>
      </w:r>
      <w:r>
        <w:rPr>
          <w:rFonts w:hint="eastAsia" w:ascii="仿宋" w:hAnsi="仿宋" w:eastAsia="仿宋" w:cs="仿宋"/>
          <w:kern w:val="2"/>
          <w:sz w:val="28"/>
          <w:szCs w:val="28"/>
          <w:highlight w:val="none"/>
          <w:lang w:val="en-US" w:eastAsia="zh-CN" w:bidi="ar-SA"/>
        </w:rPr>
        <w:t>②</w:t>
      </w:r>
      <w:r>
        <w:rPr>
          <w:rFonts w:hint="eastAsia" w:ascii="仿宋" w:hAnsi="仿宋" w:eastAsia="仿宋" w:cs="仿宋"/>
          <w:kern w:val="2"/>
          <w:sz w:val="28"/>
          <w:szCs w:val="28"/>
          <w:u w:val="none"/>
          <w:lang w:val="en-US" w:eastAsia="zh-CN" w:bidi="ar-SA"/>
        </w:rPr>
        <w:t>结算时扣减乙方</w:t>
      </w:r>
      <w:r>
        <w:rPr>
          <w:rFonts w:hint="eastAsia" w:ascii="仿宋" w:hAnsi="仿宋" w:eastAsia="仿宋" w:cs="仿宋"/>
          <w:kern w:val="2"/>
          <w:sz w:val="28"/>
          <w:szCs w:val="28"/>
          <w:lang w:val="en-US" w:eastAsia="zh-CN" w:bidi="ar-SA"/>
        </w:rPr>
        <w:t>履约过程中的应支付的违约金。③质量保证期满后扣减应由乙方承担的费用（包括乙方应支付的违约金等）且无质量问题后，甲方支付剩余款项（无息）。</w:t>
      </w:r>
    </w:p>
    <w:p w14:paraId="78E8B655">
      <w:pPr>
        <w:pStyle w:val="2"/>
        <w:keepNext w:val="0"/>
        <w:keepLines w:val="0"/>
        <w:pageBreakBefore w:val="0"/>
        <w:widowControl w:val="0"/>
        <w:numPr>
          <w:ilvl w:val="0"/>
          <w:numId w:val="2"/>
        </w:numPr>
        <w:kinsoku/>
        <w:wordWrap/>
        <w:overflowPunct/>
        <w:topLinePunct w:val="0"/>
        <w:autoSpaceDE/>
        <w:autoSpaceDN/>
        <w:bidi w:val="0"/>
        <w:adjustRightInd/>
        <w:snapToGrid w:val="0"/>
        <w:spacing w:line="580" w:lineRule="exact"/>
        <w:ind w:firstLine="560" w:firstLineChars="200"/>
        <w:textAlignment w:val="auto"/>
        <w:rPr>
          <w:rFonts w:hint="eastAsia" w:ascii="仿宋" w:hAnsi="仿宋" w:eastAsia="仿宋" w:cs="仿宋"/>
          <w:color w:val="auto"/>
          <w:kern w:val="2"/>
          <w:sz w:val="28"/>
          <w:szCs w:val="28"/>
          <w:lang w:val="en-US" w:eastAsia="zh-CN" w:bidi="ar-SA"/>
        </w:rPr>
      </w:pPr>
      <w:r>
        <w:rPr>
          <w:rFonts w:hint="eastAsia" w:ascii="仿宋" w:hAnsi="仿宋" w:eastAsia="仿宋" w:cs="仿宋"/>
          <w:b w:val="0"/>
          <w:bCs w:val="0"/>
          <w:color w:val="000000"/>
          <w:sz w:val="28"/>
          <w:szCs w:val="28"/>
          <w:lang w:val="en-US" w:eastAsia="zh-CN"/>
        </w:rPr>
        <w:t>甲方</w:t>
      </w:r>
      <w:r>
        <w:rPr>
          <w:rFonts w:hint="eastAsia" w:ascii="仿宋" w:hAnsi="仿宋" w:eastAsia="仿宋" w:cs="仿宋"/>
          <w:b w:val="0"/>
          <w:bCs w:val="0"/>
          <w:color w:val="000000"/>
          <w:sz w:val="28"/>
          <w:szCs w:val="28"/>
          <w:lang w:val="en-US" w:eastAsia="zh-Hans"/>
        </w:rPr>
        <w:t>支付款项前，</w:t>
      </w:r>
      <w:r>
        <w:rPr>
          <w:rFonts w:hint="eastAsia" w:ascii="仿宋" w:hAnsi="仿宋" w:eastAsia="仿宋" w:cs="仿宋"/>
          <w:b w:val="0"/>
          <w:bCs w:val="0"/>
          <w:color w:val="000000"/>
          <w:sz w:val="28"/>
          <w:szCs w:val="28"/>
          <w:lang w:val="en-US" w:eastAsia="zh-CN"/>
        </w:rPr>
        <w:t>乙方均</w:t>
      </w:r>
      <w:r>
        <w:rPr>
          <w:rFonts w:hint="eastAsia" w:ascii="仿宋" w:hAnsi="仿宋" w:eastAsia="仿宋" w:cs="仿宋"/>
          <w:b w:val="0"/>
          <w:bCs w:val="0"/>
          <w:color w:val="000000"/>
          <w:sz w:val="28"/>
          <w:szCs w:val="28"/>
          <w:lang w:val="en-US" w:eastAsia="zh-Hans"/>
        </w:rPr>
        <w:t>应当事前按照</w:t>
      </w:r>
      <w:r>
        <w:rPr>
          <w:rFonts w:hint="eastAsia" w:ascii="仿宋" w:hAnsi="仿宋" w:eastAsia="仿宋" w:cs="仿宋"/>
          <w:b w:val="0"/>
          <w:bCs w:val="0"/>
          <w:color w:val="000000"/>
          <w:sz w:val="28"/>
          <w:szCs w:val="28"/>
          <w:lang w:val="en-US" w:eastAsia="zh-CN"/>
        </w:rPr>
        <w:t>甲方</w:t>
      </w:r>
      <w:r>
        <w:rPr>
          <w:rFonts w:hint="eastAsia" w:ascii="仿宋" w:hAnsi="仿宋" w:eastAsia="仿宋" w:cs="仿宋"/>
          <w:b w:val="0"/>
          <w:bCs w:val="0"/>
          <w:color w:val="000000"/>
          <w:sz w:val="28"/>
          <w:szCs w:val="28"/>
          <w:lang w:val="en-US" w:eastAsia="zh-Hans"/>
        </w:rPr>
        <w:t>要求及时向</w:t>
      </w:r>
      <w:r>
        <w:rPr>
          <w:rFonts w:hint="eastAsia" w:ascii="仿宋" w:hAnsi="仿宋" w:eastAsia="仿宋" w:cs="仿宋"/>
          <w:b w:val="0"/>
          <w:bCs w:val="0"/>
          <w:color w:val="000000"/>
          <w:sz w:val="28"/>
          <w:szCs w:val="28"/>
          <w:lang w:val="en-US" w:eastAsia="zh-CN"/>
        </w:rPr>
        <w:t>甲方</w:t>
      </w:r>
      <w:r>
        <w:rPr>
          <w:rFonts w:hint="eastAsia" w:ascii="仿宋" w:hAnsi="仿宋" w:eastAsia="仿宋" w:cs="仿宋"/>
          <w:b w:val="0"/>
          <w:bCs w:val="0"/>
          <w:color w:val="000000"/>
          <w:sz w:val="28"/>
          <w:szCs w:val="28"/>
          <w:lang w:val="en-US" w:eastAsia="zh-Hans"/>
        </w:rPr>
        <w:t>开具</w:t>
      </w:r>
      <w:r>
        <w:rPr>
          <w:rFonts w:hint="eastAsia" w:ascii="仿宋" w:hAnsi="仿宋" w:eastAsia="仿宋" w:cs="仿宋"/>
          <w:b w:val="0"/>
          <w:bCs w:val="0"/>
          <w:color w:val="000000"/>
          <w:sz w:val="28"/>
          <w:szCs w:val="28"/>
          <w:lang w:val="en-US" w:eastAsia="zh-CN"/>
        </w:rPr>
        <w:t>税率</w:t>
      </w:r>
      <w:commentRangeStart w:id="2"/>
      <w:r>
        <w:rPr>
          <w:rFonts w:hint="eastAsia" w:ascii="仿宋" w:hAnsi="仿宋" w:eastAsia="仿宋" w:cs="仿宋"/>
          <w:b w:val="0"/>
          <w:bCs w:val="0"/>
          <w:color w:val="000000"/>
          <w:sz w:val="28"/>
          <w:szCs w:val="28"/>
          <w:lang w:val="en-US" w:eastAsia="zh-CN"/>
        </w:rPr>
        <w:t>为13%</w:t>
      </w:r>
      <w:r>
        <w:rPr>
          <w:rFonts w:hint="eastAsia" w:ascii="仿宋" w:hAnsi="仿宋" w:eastAsia="仿宋" w:cs="仿宋"/>
          <w:b w:val="0"/>
          <w:bCs w:val="0"/>
          <w:color w:val="000000"/>
          <w:sz w:val="28"/>
          <w:szCs w:val="28"/>
          <w:lang w:val="en-US" w:eastAsia="zh-Hans"/>
        </w:rPr>
        <w:t>增值税</w:t>
      </w:r>
      <w:commentRangeEnd w:id="2"/>
      <w:r>
        <w:commentReference w:id="2"/>
      </w:r>
      <w:r>
        <w:rPr>
          <w:rFonts w:hint="eastAsia" w:ascii="仿宋" w:hAnsi="仿宋" w:eastAsia="仿宋" w:cs="仿宋"/>
          <w:b w:val="0"/>
          <w:bCs w:val="0"/>
          <w:color w:val="000000"/>
          <w:sz w:val="28"/>
          <w:szCs w:val="28"/>
          <w:lang w:val="en-US" w:eastAsia="zh-Hans"/>
        </w:rPr>
        <w:t>专用发票，否则</w:t>
      </w:r>
      <w:r>
        <w:rPr>
          <w:rFonts w:hint="eastAsia" w:ascii="仿宋" w:hAnsi="仿宋" w:eastAsia="仿宋" w:cs="仿宋"/>
          <w:b w:val="0"/>
          <w:bCs w:val="0"/>
          <w:color w:val="000000"/>
          <w:sz w:val="28"/>
          <w:szCs w:val="28"/>
          <w:lang w:val="en-US" w:eastAsia="zh-CN"/>
        </w:rPr>
        <w:t>甲方</w:t>
      </w:r>
      <w:r>
        <w:rPr>
          <w:rFonts w:hint="eastAsia" w:ascii="仿宋" w:hAnsi="仿宋" w:eastAsia="仿宋" w:cs="仿宋"/>
          <w:b w:val="0"/>
          <w:bCs w:val="0"/>
          <w:color w:val="000000"/>
          <w:sz w:val="28"/>
          <w:szCs w:val="28"/>
          <w:lang w:val="en-US" w:eastAsia="zh-Hans"/>
        </w:rPr>
        <w:t>有权顺延支付而无须承担任何责任，</w:t>
      </w:r>
      <w:r>
        <w:rPr>
          <w:rFonts w:hint="eastAsia" w:ascii="仿宋" w:hAnsi="仿宋" w:eastAsia="仿宋" w:cs="仿宋"/>
          <w:b w:val="0"/>
          <w:bCs w:val="0"/>
          <w:color w:val="000000"/>
          <w:sz w:val="28"/>
          <w:szCs w:val="28"/>
          <w:lang w:val="en-US" w:eastAsia="zh-CN"/>
        </w:rPr>
        <w:t>乙方</w:t>
      </w:r>
      <w:r>
        <w:rPr>
          <w:rFonts w:hint="eastAsia" w:ascii="仿宋" w:hAnsi="仿宋" w:eastAsia="仿宋" w:cs="仿宋"/>
          <w:b w:val="0"/>
          <w:bCs w:val="0"/>
          <w:color w:val="000000"/>
          <w:sz w:val="28"/>
          <w:szCs w:val="28"/>
          <w:lang w:val="en-US" w:eastAsia="zh-Hans"/>
        </w:rPr>
        <w:t>不得以此为由不履行合同。</w:t>
      </w:r>
      <w:r>
        <w:rPr>
          <w:rFonts w:hint="eastAsia" w:ascii="仿宋" w:hAnsi="仿宋" w:eastAsia="仿宋" w:cs="仿宋"/>
          <w:color w:val="auto"/>
          <w:kern w:val="2"/>
          <w:sz w:val="28"/>
          <w:szCs w:val="28"/>
          <w:lang w:val="en-US" w:eastAsia="zh-CN" w:bidi="ar-SA"/>
        </w:rPr>
        <w:t>乙方应确保其开具的发票合法、有效、完整，因乙方提供问题发票对甲方造成税务风险或经济损失的，乙方需向甲方承担赔偿责任，包括但不限于税款、滞纳金、罚款及相关损失等。</w:t>
      </w:r>
    </w:p>
    <w:p w14:paraId="65C15144">
      <w:pPr>
        <w:pStyle w:val="2"/>
        <w:keepNext w:val="0"/>
        <w:keepLines w:val="0"/>
        <w:pageBreakBefore w:val="0"/>
        <w:widowControl w:val="0"/>
        <w:kinsoku/>
        <w:wordWrap/>
        <w:overflowPunct/>
        <w:topLinePunct w:val="0"/>
        <w:autoSpaceDE/>
        <w:autoSpaceDN/>
        <w:bidi w:val="0"/>
        <w:adjustRightInd/>
        <w:snapToGrid w:val="0"/>
        <w:spacing w:line="580" w:lineRule="exact"/>
        <w:ind w:firstLine="560" w:firstLineChars="200"/>
        <w:textAlignment w:val="auto"/>
        <w:rPr>
          <w:rFonts w:hint="eastAsia" w:ascii="仿宋" w:hAnsi="仿宋" w:eastAsia="仿宋" w:cs="仿宋"/>
          <w:color w:val="auto"/>
          <w:kern w:val="2"/>
          <w:sz w:val="28"/>
          <w:szCs w:val="28"/>
          <w:lang w:val="en-US" w:eastAsia="zh-CN" w:bidi="ar-SA"/>
        </w:rPr>
      </w:pPr>
      <w:r>
        <w:rPr>
          <w:rFonts w:hint="eastAsia" w:ascii="仿宋" w:hAnsi="仿宋" w:eastAsia="仿宋" w:cs="仿宋"/>
          <w:color w:val="auto"/>
          <w:kern w:val="2"/>
          <w:sz w:val="28"/>
          <w:szCs w:val="28"/>
          <w:lang w:val="en-US" w:eastAsia="zh-CN" w:bidi="ar-SA"/>
        </w:rPr>
        <w:t>3、</w:t>
      </w:r>
      <w:r>
        <w:rPr>
          <w:rFonts w:hint="eastAsia" w:ascii="仿宋" w:hAnsi="仿宋" w:eastAsia="仿宋" w:cs="仿宋"/>
          <w:color w:val="auto"/>
          <w:sz w:val="28"/>
          <w:szCs w:val="28"/>
          <w:highlight w:val="none"/>
          <w:lang w:val="en-US" w:eastAsia="zh-CN"/>
        </w:rPr>
        <w:t>乙方指定收款账户</w:t>
      </w:r>
      <w:r>
        <w:rPr>
          <w:rFonts w:hint="eastAsia" w:ascii="仿宋" w:hAnsi="仿宋" w:eastAsia="仿宋" w:cs="仿宋"/>
          <w:sz w:val="28"/>
          <w:szCs w:val="28"/>
          <w:lang w:val="en-US" w:eastAsia="zh-CN"/>
        </w:rPr>
        <w:t>（详见签署页），</w:t>
      </w:r>
      <w:r>
        <w:rPr>
          <w:rFonts w:hint="eastAsia" w:ascii="仿宋" w:hAnsi="仿宋" w:eastAsia="仿宋" w:cs="仿宋"/>
          <w:color w:val="auto"/>
          <w:kern w:val="2"/>
          <w:sz w:val="28"/>
          <w:szCs w:val="28"/>
          <w:lang w:val="en-US" w:eastAsia="zh-CN" w:bidi="ar-SA"/>
        </w:rPr>
        <w:t>签署页载明的乙方账户为本合同乙方收款的唯一账户，不得变更（国家政策变动原因除外）。</w:t>
      </w:r>
      <w:r>
        <w:rPr>
          <w:rFonts w:hint="eastAsia" w:ascii="仿宋" w:hAnsi="仿宋" w:eastAsia="仿宋" w:cs="仿宋"/>
          <w:b w:val="0"/>
          <w:bCs w:val="0"/>
          <w:color w:val="000000"/>
          <w:sz w:val="28"/>
          <w:szCs w:val="28"/>
          <w:lang w:val="en-US" w:eastAsia="zh-Hans"/>
        </w:rPr>
        <w:t>开户银行、账户名称、账号如有变更，乙方应在合同规定的相关付款期限前十天内以书面方式通知甲方，如未按时通知或通知有误而影响结算的甲方不负逾期付款责任。</w:t>
      </w:r>
    </w:p>
    <w:p w14:paraId="2E054E97">
      <w:pPr>
        <w:pStyle w:val="4"/>
        <w:keepNext/>
        <w:keepLines/>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color w:val="auto"/>
          <w:kern w:val="2"/>
          <w:sz w:val="28"/>
          <w:szCs w:val="28"/>
          <w:lang w:val="en-US" w:eastAsia="zh-CN" w:bidi="ar-SA"/>
        </w:rPr>
      </w:pPr>
      <w:r>
        <w:rPr>
          <w:rFonts w:hint="eastAsia" w:ascii="仿宋" w:hAnsi="仿宋" w:eastAsia="仿宋" w:cs="仿宋"/>
          <w:b w:val="0"/>
          <w:color w:val="auto"/>
          <w:kern w:val="2"/>
          <w:sz w:val="28"/>
          <w:szCs w:val="28"/>
          <w:lang w:val="en-US" w:eastAsia="zh-CN" w:bidi="ar-SA"/>
        </w:rPr>
        <w:t>4、结算依据：以实结算（</w:t>
      </w:r>
      <w:r>
        <w:rPr>
          <w:rFonts w:hint="eastAsia" w:ascii="仿宋" w:hAnsi="仿宋" w:eastAsia="仿宋" w:cs="仿宋"/>
          <w:b w:val="0"/>
          <w:color w:val="auto"/>
          <w:kern w:val="2"/>
          <w:sz w:val="28"/>
          <w:szCs w:val="28"/>
          <w:lang w:val="en-US" w:eastAsia="zh-Hans" w:bidi="ar-SA"/>
        </w:rPr>
        <w:t>双方根据甲方实际接收的货物进行结算</w:t>
      </w:r>
      <w:r>
        <w:rPr>
          <w:rFonts w:hint="eastAsia" w:ascii="仿宋" w:hAnsi="仿宋" w:eastAsia="仿宋" w:cs="仿宋"/>
          <w:b w:val="0"/>
          <w:color w:val="auto"/>
          <w:kern w:val="2"/>
          <w:sz w:val="28"/>
          <w:szCs w:val="28"/>
          <w:lang w:val="en-US" w:eastAsia="zh-CN" w:bidi="ar-SA"/>
        </w:rPr>
        <w:t>，单价执行合同第一条</w:t>
      </w:r>
      <w:r>
        <w:rPr>
          <w:rFonts w:hint="eastAsia" w:ascii="仿宋" w:hAnsi="仿宋" w:eastAsia="仿宋" w:cs="仿宋"/>
          <w:b w:val="0"/>
          <w:color w:val="auto"/>
          <w:kern w:val="2"/>
          <w:sz w:val="28"/>
          <w:szCs w:val="28"/>
          <w:lang w:val="en-US" w:eastAsia="zh-Hans" w:bidi="ar-SA"/>
        </w:rPr>
        <w:t>采购货物及单价</w:t>
      </w:r>
      <w:r>
        <w:rPr>
          <w:rFonts w:hint="eastAsia" w:ascii="仿宋" w:hAnsi="仿宋" w:eastAsia="仿宋" w:cs="仿宋"/>
          <w:b w:val="0"/>
          <w:color w:val="auto"/>
          <w:kern w:val="2"/>
          <w:sz w:val="28"/>
          <w:szCs w:val="28"/>
          <w:lang w:val="en-US" w:eastAsia="zh-CN" w:bidi="ar-SA"/>
        </w:rPr>
        <w:t>标准）。</w:t>
      </w:r>
    </w:p>
    <w:p w14:paraId="2F80AA60">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第六条  </w:t>
      </w:r>
      <w:r>
        <w:rPr>
          <w:rFonts w:hint="eastAsia" w:ascii="仿宋" w:hAnsi="仿宋" w:eastAsia="仿宋" w:cs="仿宋"/>
          <w:b/>
          <w:bCs/>
          <w:color w:val="auto"/>
          <w:sz w:val="28"/>
          <w:szCs w:val="28"/>
          <w:lang w:val="en-US" w:eastAsia="zh-Hans"/>
        </w:rPr>
        <w:t>乙方保证与承诺</w:t>
      </w:r>
    </w:p>
    <w:p w14:paraId="77B61B42">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u w:val="single"/>
          <w:lang w:val="en-US" w:eastAsia="zh-CN"/>
        </w:rPr>
      </w:pPr>
      <w:r>
        <w:rPr>
          <w:rFonts w:hint="eastAsia" w:ascii="仿宋" w:hAnsi="仿宋" w:eastAsia="仿宋" w:cs="仿宋"/>
          <w:color w:val="auto"/>
          <w:sz w:val="28"/>
          <w:szCs w:val="28"/>
          <w:lang w:val="en-US" w:eastAsia="zh-CN"/>
        </w:rPr>
        <w:t>1、本合同项下乙方</w:t>
      </w:r>
      <w:r>
        <w:rPr>
          <w:rFonts w:hint="eastAsia" w:ascii="仿宋" w:hAnsi="仿宋" w:eastAsia="仿宋" w:cs="仿宋"/>
          <w:color w:val="auto"/>
          <w:sz w:val="28"/>
          <w:szCs w:val="28"/>
          <w:u w:val="none"/>
          <w:lang w:val="en-US" w:eastAsia="zh-CN"/>
        </w:rPr>
        <w:t>联系人员：</w:t>
      </w:r>
      <w:del w:id="393" w:author="~~~" w:date="2024-12-09T15:40:11Z">
        <w:r>
          <w:rPr>
            <w:rFonts w:hint="eastAsia" w:ascii="仿宋" w:hAnsi="仿宋" w:eastAsia="仿宋" w:cs="仿宋"/>
            <w:color w:val="auto"/>
            <w:sz w:val="28"/>
            <w:szCs w:val="28"/>
            <w:u w:val="single"/>
            <w:lang w:val="en-US" w:eastAsia="zh-CN"/>
          </w:rPr>
          <w:delText xml:space="preserve"> </w:delText>
        </w:r>
      </w:del>
      <w:ins w:id="394" w:author="~~~" w:date="2024-12-09T15:39:52Z">
        <w:r>
          <w:rPr>
            <w:rFonts w:hint="eastAsia" w:ascii="仿宋" w:hAnsi="仿宋" w:eastAsia="仿宋" w:cs="仿宋"/>
            <w:color w:val="auto"/>
            <w:sz w:val="28"/>
            <w:szCs w:val="28"/>
            <w:u w:val="single"/>
            <w:lang w:val="en-US" w:eastAsia="zh-CN"/>
          </w:rPr>
          <w:t>司</w:t>
        </w:r>
      </w:ins>
      <w:ins w:id="395" w:author="~~~" w:date="2024-12-09T15:39:55Z">
        <w:r>
          <w:rPr>
            <w:rFonts w:hint="eastAsia" w:ascii="仿宋" w:hAnsi="仿宋" w:eastAsia="仿宋" w:cs="仿宋"/>
            <w:color w:val="auto"/>
            <w:sz w:val="28"/>
            <w:szCs w:val="28"/>
            <w:u w:val="single"/>
            <w:lang w:val="en-US" w:eastAsia="zh-CN"/>
          </w:rPr>
          <w:t>晓</w:t>
        </w:r>
      </w:ins>
      <w:ins w:id="396" w:author="~~~" w:date="2024-12-09T15:39:56Z">
        <w:r>
          <w:rPr>
            <w:rFonts w:hint="eastAsia" w:ascii="仿宋" w:hAnsi="仿宋" w:eastAsia="仿宋" w:cs="仿宋"/>
            <w:color w:val="auto"/>
            <w:sz w:val="28"/>
            <w:szCs w:val="28"/>
            <w:u w:val="single"/>
            <w:lang w:val="en-US" w:eastAsia="zh-CN"/>
          </w:rPr>
          <w:t>建</w:t>
        </w:r>
      </w:ins>
      <w:del w:id="397" w:author="~~~" w:date="2024-12-09T15:39:58Z">
        <w:r>
          <w:rPr>
            <w:rFonts w:hint="eastAsia" w:ascii="仿宋" w:hAnsi="仿宋" w:eastAsia="仿宋" w:cs="仿宋"/>
            <w:color w:val="auto"/>
            <w:sz w:val="28"/>
            <w:szCs w:val="28"/>
            <w:u w:val="single"/>
            <w:lang w:val="en-US" w:eastAsia="zh-CN"/>
          </w:rPr>
          <w:delText xml:space="preserve">       </w:delText>
        </w:r>
      </w:del>
      <w:r>
        <w:rPr>
          <w:rFonts w:hint="eastAsia" w:ascii="仿宋" w:hAnsi="仿宋" w:eastAsia="仿宋" w:cs="仿宋"/>
          <w:color w:val="auto"/>
          <w:sz w:val="28"/>
          <w:szCs w:val="28"/>
          <w:u w:val="single"/>
          <w:lang w:val="en-US" w:eastAsia="zh-CN"/>
        </w:rPr>
        <w:t xml:space="preserve"> </w:t>
      </w:r>
      <w:r>
        <w:rPr>
          <w:rFonts w:hint="eastAsia" w:ascii="仿宋" w:hAnsi="仿宋" w:eastAsia="仿宋" w:cs="仿宋"/>
          <w:color w:val="auto"/>
          <w:sz w:val="28"/>
          <w:szCs w:val="28"/>
          <w:u w:val="none"/>
          <w:lang w:val="en-US" w:eastAsia="zh-CN"/>
        </w:rPr>
        <w:t>，联系电话：</w:t>
      </w:r>
      <w:r>
        <w:rPr>
          <w:rFonts w:hint="eastAsia" w:ascii="仿宋" w:hAnsi="仿宋" w:eastAsia="仿宋" w:cs="仿宋"/>
          <w:color w:val="auto"/>
          <w:sz w:val="28"/>
          <w:szCs w:val="28"/>
          <w:u w:val="single"/>
          <w:lang w:val="en-US" w:eastAsia="zh-CN"/>
        </w:rPr>
        <w:t xml:space="preserve"> </w:t>
      </w:r>
      <w:ins w:id="398" w:author="~~~" w:date="2024-12-09T15:40:02Z">
        <w:r>
          <w:rPr>
            <w:rFonts w:hint="eastAsia" w:ascii="仿宋" w:hAnsi="仿宋" w:eastAsia="仿宋" w:cs="仿宋"/>
            <w:color w:val="auto"/>
            <w:sz w:val="28"/>
            <w:szCs w:val="28"/>
            <w:u w:val="single"/>
            <w:lang w:val="en-US" w:eastAsia="zh-CN"/>
          </w:rPr>
          <w:t>13</w:t>
        </w:r>
      </w:ins>
      <w:ins w:id="399" w:author="~~~" w:date="2024-12-09T15:40:03Z">
        <w:r>
          <w:rPr>
            <w:rFonts w:hint="eastAsia" w:ascii="仿宋" w:hAnsi="仿宋" w:eastAsia="仿宋" w:cs="仿宋"/>
            <w:color w:val="auto"/>
            <w:sz w:val="28"/>
            <w:szCs w:val="28"/>
            <w:u w:val="single"/>
            <w:lang w:val="en-US" w:eastAsia="zh-CN"/>
          </w:rPr>
          <w:t>23327</w:t>
        </w:r>
      </w:ins>
      <w:ins w:id="400" w:author="~~~" w:date="2024-12-09T15:40:04Z">
        <w:r>
          <w:rPr>
            <w:rFonts w:hint="eastAsia" w:ascii="仿宋" w:hAnsi="仿宋" w:eastAsia="仿宋" w:cs="仿宋"/>
            <w:color w:val="auto"/>
            <w:sz w:val="28"/>
            <w:szCs w:val="28"/>
            <w:u w:val="single"/>
            <w:lang w:val="en-US" w:eastAsia="zh-CN"/>
          </w:rPr>
          <w:t>1322</w:t>
        </w:r>
      </w:ins>
      <w:del w:id="401" w:author="~~~" w:date="2024-12-09T15:40:08Z">
        <w:r>
          <w:rPr>
            <w:rFonts w:hint="eastAsia" w:ascii="仿宋" w:hAnsi="仿宋" w:eastAsia="仿宋" w:cs="仿宋"/>
            <w:color w:val="auto"/>
            <w:sz w:val="28"/>
            <w:szCs w:val="28"/>
            <w:u w:val="single"/>
            <w:lang w:val="en-US" w:eastAsia="zh-CN"/>
          </w:rPr>
          <w:delText xml:space="preserve">  </w:delText>
        </w:r>
      </w:del>
      <w:del w:id="402" w:author="~~~" w:date="2024-12-09T15:40:07Z">
        <w:r>
          <w:rPr>
            <w:rFonts w:hint="eastAsia" w:ascii="仿宋" w:hAnsi="仿宋" w:eastAsia="仿宋" w:cs="仿宋"/>
            <w:color w:val="auto"/>
            <w:sz w:val="28"/>
            <w:szCs w:val="28"/>
            <w:u w:val="single"/>
            <w:lang w:val="en-US" w:eastAsia="zh-CN"/>
          </w:rPr>
          <w:delText xml:space="preserve">     </w:delText>
        </w:r>
      </w:del>
      <w:del w:id="403" w:author="~~~" w:date="2024-12-09T15:40:06Z">
        <w:r>
          <w:rPr>
            <w:rFonts w:hint="eastAsia" w:ascii="仿宋" w:hAnsi="仿宋" w:eastAsia="仿宋" w:cs="仿宋"/>
            <w:color w:val="auto"/>
            <w:sz w:val="28"/>
            <w:szCs w:val="28"/>
            <w:u w:val="single"/>
            <w:lang w:val="en-US" w:eastAsia="zh-CN"/>
          </w:rPr>
          <w:delText xml:space="preserve">    </w:delText>
        </w:r>
      </w:del>
      <w:r>
        <w:rPr>
          <w:rFonts w:hint="eastAsia" w:ascii="仿宋" w:hAnsi="仿宋" w:eastAsia="仿宋" w:cs="仿宋"/>
          <w:color w:val="auto"/>
          <w:sz w:val="28"/>
          <w:szCs w:val="28"/>
          <w:u w:val="none"/>
          <w:lang w:val="en-US" w:eastAsia="zh-CN"/>
        </w:rPr>
        <w:t>。</w:t>
      </w:r>
      <w:ins w:id="404" w:author="盈科 李想" w:date="2024-12-12T16:31:37Z">
        <w:r>
          <w:rPr>
            <w:rFonts w:hint="eastAsia" w:ascii="仿宋" w:hAnsi="仿宋" w:eastAsia="仿宋" w:cs="仿宋"/>
            <w:color w:val="auto"/>
            <w:sz w:val="28"/>
            <w:szCs w:val="28"/>
            <w:u w:val="none"/>
            <w:lang w:val="en-US" w:eastAsia="zh-CN"/>
          </w:rPr>
          <w:t>若乙方更换联系人员，需提前  日内告知甲方。</w:t>
        </w:r>
      </w:ins>
    </w:p>
    <w:p w14:paraId="5A0A1B13">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乙方保证，交付的</w:t>
      </w:r>
      <w:r>
        <w:rPr>
          <w:rFonts w:hint="eastAsia" w:ascii="仿宋" w:hAnsi="仿宋" w:eastAsia="仿宋" w:cs="仿宋"/>
          <w:color w:val="auto"/>
          <w:sz w:val="28"/>
          <w:szCs w:val="28"/>
          <w:lang w:val="en-US" w:eastAsia="zh-Hans"/>
        </w:rPr>
        <w:t>货物</w:t>
      </w:r>
      <w:r>
        <w:rPr>
          <w:rFonts w:hint="eastAsia" w:ascii="仿宋" w:hAnsi="仿宋" w:eastAsia="仿宋" w:cs="仿宋"/>
          <w:color w:val="auto"/>
          <w:sz w:val="28"/>
          <w:szCs w:val="28"/>
        </w:rPr>
        <w:t>不存在任何违反相关法律法规、政府指令或政策等或侵犯</w:t>
      </w:r>
      <w:r>
        <w:rPr>
          <w:rFonts w:hint="eastAsia" w:ascii="仿宋" w:hAnsi="仿宋" w:eastAsia="仿宋" w:cs="仿宋"/>
          <w:color w:val="auto"/>
          <w:sz w:val="28"/>
          <w:szCs w:val="28"/>
          <w:lang w:val="en-US" w:eastAsia="zh-Hans"/>
        </w:rPr>
        <w:t>他人</w:t>
      </w:r>
      <w:r>
        <w:rPr>
          <w:rFonts w:hint="eastAsia" w:ascii="仿宋" w:hAnsi="仿宋" w:eastAsia="仿宋" w:cs="仿宋"/>
          <w:color w:val="auto"/>
          <w:sz w:val="28"/>
          <w:szCs w:val="28"/>
        </w:rPr>
        <w:t>合法权利（包括但不限于知识产权）的情况。</w:t>
      </w:r>
    </w:p>
    <w:p w14:paraId="2735C125">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3、</w:t>
      </w:r>
      <w:r>
        <w:rPr>
          <w:rFonts w:hint="eastAsia" w:ascii="仿宋" w:hAnsi="仿宋" w:eastAsia="仿宋" w:cs="仿宋"/>
          <w:color w:val="auto"/>
          <w:sz w:val="28"/>
          <w:szCs w:val="28"/>
        </w:rPr>
        <w:t>如存在上述情况，乙方必须</w:t>
      </w:r>
      <w:r>
        <w:rPr>
          <w:rFonts w:hint="eastAsia" w:ascii="仿宋" w:hAnsi="仿宋" w:eastAsia="仿宋" w:cs="仿宋"/>
          <w:color w:val="auto"/>
          <w:sz w:val="28"/>
          <w:szCs w:val="28"/>
          <w:lang w:val="en-US" w:eastAsia="zh-Hans"/>
        </w:rPr>
        <w:t>及时</w:t>
      </w:r>
      <w:r>
        <w:rPr>
          <w:rFonts w:hint="eastAsia" w:ascii="仿宋" w:hAnsi="仿宋" w:eastAsia="仿宋" w:cs="仿宋"/>
          <w:color w:val="auto"/>
          <w:sz w:val="28"/>
          <w:szCs w:val="28"/>
        </w:rPr>
        <w:t>通知甲方，并应负责解决由此而产生的侵权纠纷。</w:t>
      </w:r>
    </w:p>
    <w:p w14:paraId="2248A3FE">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4、</w:t>
      </w:r>
      <w:r>
        <w:rPr>
          <w:rFonts w:hint="eastAsia" w:ascii="仿宋" w:hAnsi="仿宋" w:eastAsia="仿宋" w:cs="仿宋"/>
          <w:color w:val="auto"/>
          <w:sz w:val="28"/>
          <w:szCs w:val="28"/>
        </w:rPr>
        <w:t>乙方违反本条第</w:t>
      </w: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款的保证，而与第三方产生纠纷时，应对由此而引起的纠纷承担所有的法律责任，并承担甲方因此造成的全部损失，甲方对该纠纷不承担任何责任。</w:t>
      </w:r>
    </w:p>
    <w:p w14:paraId="0C21FE84">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5、乙方保证对所供货物拥有合法、完整的所有权、处分权，所供货物不存在抵押、质押、留置等他项权利、无任何权属纠纷，也不存在被法院或其他有权机关冻结、查封、拍卖等情形，</w:t>
      </w:r>
      <w:r>
        <w:rPr>
          <w:rFonts w:hint="eastAsia" w:ascii="仿宋" w:hAnsi="仿宋" w:eastAsia="仿宋" w:cs="仿宋"/>
          <w:color w:val="auto"/>
          <w:sz w:val="28"/>
          <w:szCs w:val="28"/>
        </w:rPr>
        <w:t>如果货物或货物的任何部分，因最终裁决构成侵权，其使用被限制，乙方应自担费用</w:t>
      </w:r>
      <w:r>
        <w:rPr>
          <w:rFonts w:hint="eastAsia" w:ascii="仿宋" w:hAnsi="仿宋" w:eastAsia="仿宋" w:cs="仿宋"/>
          <w:color w:val="auto"/>
          <w:sz w:val="28"/>
          <w:szCs w:val="28"/>
          <w:lang w:val="en-US" w:eastAsia="zh-Hans"/>
        </w:rPr>
        <w:t>选择以下任一种方式补偿甲方</w:t>
      </w:r>
      <w:r>
        <w:rPr>
          <w:rFonts w:hint="eastAsia" w:ascii="仿宋" w:hAnsi="仿宋" w:eastAsia="仿宋" w:cs="仿宋"/>
          <w:color w:val="auto"/>
          <w:sz w:val="28"/>
          <w:szCs w:val="28"/>
        </w:rPr>
        <w:t>：为甲方获取继续使用货物的权利</w:t>
      </w:r>
      <w:r>
        <w:rPr>
          <w:rFonts w:hint="eastAsia" w:ascii="仿宋" w:hAnsi="仿宋" w:eastAsia="仿宋" w:cs="仿宋"/>
          <w:color w:val="auto"/>
          <w:sz w:val="28"/>
          <w:szCs w:val="28"/>
          <w:lang w:val="en-US" w:eastAsia="zh-CN"/>
        </w:rPr>
        <w:t>；经甲方书面同意后</w:t>
      </w:r>
      <w:r>
        <w:rPr>
          <w:rFonts w:hint="eastAsia" w:ascii="仿宋" w:hAnsi="仿宋" w:eastAsia="仿宋" w:cs="仿宋"/>
          <w:color w:val="auto"/>
          <w:sz w:val="28"/>
          <w:szCs w:val="28"/>
        </w:rPr>
        <w:t>用不会造成侵权的同等技术水平的货物更换。</w:t>
      </w:r>
      <w:r>
        <w:rPr>
          <w:rFonts w:hint="eastAsia" w:ascii="仿宋" w:hAnsi="仿宋" w:eastAsia="仿宋" w:cs="仿宋"/>
          <w:color w:val="auto"/>
          <w:sz w:val="28"/>
          <w:szCs w:val="28"/>
          <w:lang w:val="en-US" w:eastAsia="zh-CN"/>
        </w:rPr>
        <w:t>否则，甲方有权单方以通知方式解除本合同，乙方应退还甲方支付的全部费用，并向甲方支付本合同暂定总价的20%作为违约金。</w:t>
      </w:r>
    </w:p>
    <w:p w14:paraId="7DC3EAAD">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color w:val="auto"/>
          <w:sz w:val="28"/>
          <w:szCs w:val="28"/>
          <w:lang w:val="en-US" w:eastAsia="zh-CN"/>
        </w:rPr>
        <w:t xml:space="preserve">第七条  </w:t>
      </w:r>
      <w:r>
        <w:rPr>
          <w:rFonts w:hint="eastAsia" w:ascii="仿宋" w:hAnsi="仿宋" w:eastAsia="仿宋" w:cs="仿宋"/>
          <w:b/>
          <w:bCs/>
          <w:sz w:val="28"/>
          <w:szCs w:val="28"/>
          <w:lang w:val="en-US" w:eastAsia="zh-CN"/>
        </w:rPr>
        <w:t>违约责任</w:t>
      </w:r>
    </w:p>
    <w:p w14:paraId="3E505418">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1、因</w:t>
      </w:r>
      <w:r>
        <w:rPr>
          <w:rFonts w:hint="eastAsia" w:ascii="仿宋" w:hAnsi="仿宋" w:eastAsia="仿宋" w:cs="仿宋"/>
          <w:sz w:val="28"/>
          <w:lang w:val="en-US" w:eastAsia="zh-Hans"/>
        </w:rPr>
        <w:t>乙方</w:t>
      </w:r>
      <w:r>
        <w:rPr>
          <w:rFonts w:hint="eastAsia" w:ascii="仿宋" w:hAnsi="仿宋" w:eastAsia="仿宋" w:cs="仿宋"/>
          <w:sz w:val="28"/>
          <w:lang w:val="en-US" w:eastAsia="zh-CN"/>
        </w:rPr>
        <w:t>原因</w:t>
      </w:r>
      <w:r>
        <w:rPr>
          <w:rFonts w:hint="eastAsia" w:ascii="仿宋" w:hAnsi="仿宋" w:eastAsia="仿宋" w:cs="仿宋"/>
          <w:sz w:val="28"/>
          <w:lang w:val="en-US" w:eastAsia="zh-Hans"/>
        </w:rPr>
        <w:t>延</w:t>
      </w:r>
      <w:r>
        <w:rPr>
          <w:rFonts w:hint="eastAsia" w:ascii="仿宋" w:hAnsi="仿宋" w:eastAsia="仿宋" w:cs="仿宋"/>
          <w:sz w:val="28"/>
          <w:lang w:val="en-US" w:eastAsia="zh-CN"/>
        </w:rPr>
        <w:t>期</w:t>
      </w:r>
      <w:r>
        <w:rPr>
          <w:rFonts w:hint="eastAsia" w:ascii="仿宋" w:hAnsi="仿宋" w:eastAsia="仿宋" w:cs="仿宋"/>
          <w:sz w:val="28"/>
          <w:lang w:val="en-US" w:eastAsia="zh-Hans"/>
        </w:rPr>
        <w:t>交</w:t>
      </w:r>
      <w:r>
        <w:rPr>
          <w:rFonts w:hint="eastAsia" w:ascii="仿宋" w:hAnsi="仿宋" w:eastAsia="仿宋" w:cs="仿宋"/>
          <w:sz w:val="28"/>
          <w:lang w:val="en-US" w:eastAsia="zh-CN"/>
        </w:rPr>
        <w:t>货的，每延期一日，按照</w:t>
      </w:r>
      <w:r>
        <w:rPr>
          <w:rFonts w:hint="eastAsia" w:ascii="仿宋" w:hAnsi="仿宋" w:eastAsia="仿宋" w:cs="仿宋"/>
          <w:sz w:val="28"/>
          <w:lang w:val="en-US" w:eastAsia="zh-Hans"/>
        </w:rPr>
        <w:t>合同价款</w:t>
      </w:r>
      <w:r>
        <w:rPr>
          <w:rFonts w:hint="eastAsia" w:ascii="仿宋" w:hAnsi="仿宋" w:eastAsia="仿宋" w:cs="仿宋"/>
          <w:sz w:val="28"/>
          <w:lang w:val="en-US" w:eastAsia="zh-CN"/>
        </w:rPr>
        <w:t>的3‰向甲方交纳违约金，逾期交货超过30天后，甲方有权</w:t>
      </w:r>
      <w:r>
        <w:rPr>
          <w:rFonts w:hint="eastAsia" w:ascii="仿宋" w:hAnsi="仿宋" w:eastAsia="仿宋" w:cs="仿宋"/>
          <w:sz w:val="28"/>
          <w:lang w:val="en-US" w:eastAsia="zh-Hans"/>
        </w:rPr>
        <w:t>解除合同</w:t>
      </w:r>
      <w:r>
        <w:rPr>
          <w:rFonts w:hint="eastAsia" w:ascii="仿宋" w:hAnsi="仿宋" w:eastAsia="仿宋" w:cs="仿宋"/>
          <w:sz w:val="28"/>
          <w:lang w:val="en-US" w:eastAsia="zh-CN"/>
        </w:rPr>
        <w:t>；</w:t>
      </w:r>
      <w:r>
        <w:rPr>
          <w:rFonts w:hint="eastAsia" w:ascii="仿宋" w:hAnsi="仿宋" w:eastAsia="仿宋" w:cs="仿宋"/>
          <w:sz w:val="28"/>
          <w:lang w:val="en-US" w:eastAsia="zh-Hans"/>
        </w:rPr>
        <w:t>乙方除承担逾期交货违约责任外，还应承担</w:t>
      </w:r>
      <w:r>
        <w:rPr>
          <w:rFonts w:hint="eastAsia" w:ascii="仿宋" w:hAnsi="仿宋" w:eastAsia="仿宋" w:cs="仿宋"/>
          <w:sz w:val="28"/>
          <w:lang w:val="en-US" w:eastAsia="zh-CN"/>
        </w:rPr>
        <w:t>因违反合同约定给甲方造成</w:t>
      </w:r>
      <w:r>
        <w:rPr>
          <w:rFonts w:hint="eastAsia" w:ascii="仿宋" w:hAnsi="仿宋" w:eastAsia="仿宋" w:cs="仿宋"/>
          <w:sz w:val="28"/>
          <w:lang w:val="en-US" w:eastAsia="zh-Hans"/>
        </w:rPr>
        <w:t>的</w:t>
      </w:r>
      <w:r>
        <w:rPr>
          <w:rFonts w:hint="eastAsia" w:ascii="仿宋" w:hAnsi="仿宋" w:eastAsia="仿宋" w:cs="仿宋"/>
          <w:sz w:val="28"/>
          <w:lang w:val="en-US" w:eastAsia="zh-CN"/>
        </w:rPr>
        <w:t>损失。</w:t>
      </w:r>
    </w:p>
    <w:p w14:paraId="6120849B">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Hans"/>
        </w:rPr>
      </w:pPr>
      <w:r>
        <w:rPr>
          <w:rFonts w:hint="eastAsia" w:ascii="仿宋" w:hAnsi="仿宋" w:eastAsia="仿宋" w:cs="仿宋"/>
          <w:sz w:val="28"/>
          <w:lang w:val="en-US" w:eastAsia="zh-CN"/>
        </w:rPr>
        <w:t>2、因</w:t>
      </w:r>
      <w:r>
        <w:rPr>
          <w:rFonts w:hint="eastAsia" w:ascii="仿宋" w:hAnsi="仿宋" w:eastAsia="仿宋" w:cs="仿宋"/>
          <w:sz w:val="28"/>
          <w:lang w:val="en-US" w:eastAsia="zh-Hans"/>
        </w:rPr>
        <w:t>乙方</w:t>
      </w:r>
      <w:r>
        <w:rPr>
          <w:rFonts w:hint="eastAsia" w:ascii="仿宋" w:hAnsi="仿宋" w:eastAsia="仿宋" w:cs="仿宋"/>
          <w:sz w:val="28"/>
          <w:lang w:val="en-US" w:eastAsia="zh-CN"/>
        </w:rPr>
        <w:t>原因</w:t>
      </w:r>
      <w:r>
        <w:rPr>
          <w:rFonts w:hint="eastAsia" w:ascii="仿宋" w:hAnsi="仿宋" w:eastAsia="仿宋" w:cs="仿宋"/>
          <w:sz w:val="28"/>
          <w:lang w:val="en-US" w:eastAsia="zh-Hans"/>
        </w:rPr>
        <w:t>未按时提供本合同约定的售后服务的，每发现一次，乙方应按照合同价款的3‰向甲方支付违约金，同时甲方为顺利使用产品通过第三方进行维修、购买的费用由乙方承担，该部分费用甲方有权从应支付乙方的合同价款中予以扣除，也可要求乙方另行支付。</w:t>
      </w:r>
    </w:p>
    <w:p w14:paraId="69B9BB1E">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Hans"/>
        </w:rPr>
      </w:pPr>
      <w:r>
        <w:rPr>
          <w:rFonts w:hint="eastAsia" w:ascii="仿宋" w:hAnsi="仿宋" w:eastAsia="仿宋" w:cs="仿宋"/>
          <w:sz w:val="28"/>
          <w:lang w:val="en-US" w:eastAsia="zh-Hans"/>
        </w:rPr>
        <w:t>3、乙方向甲方提供的产品不符合合同约定标准或者验收不合格的，甲方有权</w:t>
      </w:r>
      <w:r>
        <w:rPr>
          <w:rFonts w:hint="eastAsia" w:ascii="仿宋" w:hAnsi="仿宋" w:eastAsia="仿宋" w:cs="仿宋"/>
          <w:sz w:val="28"/>
          <w:lang w:val="en-US" w:eastAsia="zh-CN"/>
        </w:rPr>
        <w:t>要求</w:t>
      </w:r>
      <w:r>
        <w:rPr>
          <w:rFonts w:hint="eastAsia" w:ascii="仿宋" w:hAnsi="仿宋" w:eastAsia="仿宋" w:cs="仿宋"/>
          <w:sz w:val="28"/>
          <w:lang w:val="en-US" w:eastAsia="zh-Hans"/>
        </w:rPr>
        <w:t>乙方进行维修、更换或退货；经维修、更换仍不符合要求的，甲方有权解除合同，并要求乙方向甲方支付合同价款</w:t>
      </w:r>
      <w:r>
        <w:rPr>
          <w:rFonts w:hint="eastAsia" w:ascii="仿宋" w:hAnsi="仿宋" w:eastAsia="仿宋" w:cs="仿宋"/>
          <w:sz w:val="28"/>
          <w:lang w:val="en-US" w:eastAsia="zh-CN"/>
        </w:rPr>
        <w:t>2</w:t>
      </w:r>
      <w:r>
        <w:rPr>
          <w:rFonts w:hint="eastAsia" w:ascii="仿宋" w:hAnsi="仿宋" w:eastAsia="仿宋" w:cs="仿宋"/>
          <w:sz w:val="28"/>
          <w:lang w:val="en-US" w:eastAsia="zh-Hans"/>
        </w:rPr>
        <w:t>%的违约金。</w:t>
      </w:r>
    </w:p>
    <w:p w14:paraId="6D71AF8A">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4、除不可抗力情形外，凡乙方要求解除合同的，</w:t>
      </w:r>
      <w:r>
        <w:rPr>
          <w:rFonts w:hint="eastAsia" w:ascii="仿宋" w:hAnsi="仿宋" w:eastAsia="仿宋" w:cs="仿宋"/>
          <w:sz w:val="28"/>
          <w:lang w:val="en-US" w:eastAsia="zh-Hans"/>
        </w:rPr>
        <w:t>甲方同意</w:t>
      </w:r>
      <w:r>
        <w:rPr>
          <w:rFonts w:hint="eastAsia" w:ascii="仿宋" w:hAnsi="仿宋" w:eastAsia="仿宋" w:cs="仿宋"/>
          <w:sz w:val="28"/>
          <w:lang w:val="en-US" w:eastAsia="zh-CN"/>
        </w:rPr>
        <w:t>终止合同后，重新组织采购发生的费用以及新中标（成交）价格超过原解除合同金额部分由乙方承担</w:t>
      </w:r>
      <w:r>
        <w:rPr>
          <w:rFonts w:hint="eastAsia" w:ascii="仿宋" w:hAnsi="仿宋" w:eastAsia="仿宋" w:cs="仿宋"/>
          <w:sz w:val="28"/>
          <w:lang w:val="en-US" w:eastAsia="zh-Hans"/>
        </w:rPr>
        <w:t>，并由乙方承担由此给甲方造成的损失</w:t>
      </w:r>
      <w:r>
        <w:rPr>
          <w:rFonts w:hint="eastAsia" w:ascii="仿宋" w:hAnsi="仿宋" w:eastAsia="仿宋" w:cs="仿宋"/>
          <w:sz w:val="28"/>
          <w:lang w:val="en-US" w:eastAsia="zh-CN"/>
        </w:rPr>
        <w:t>。</w:t>
      </w:r>
    </w:p>
    <w:p w14:paraId="4B3C0091">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Hans"/>
        </w:rPr>
      </w:pPr>
      <w:r>
        <w:rPr>
          <w:rFonts w:hint="eastAsia" w:ascii="仿宋" w:hAnsi="仿宋" w:eastAsia="仿宋" w:cs="仿宋"/>
          <w:sz w:val="28"/>
          <w:lang w:val="en-US" w:eastAsia="zh-CN"/>
        </w:rPr>
        <w:t>5</w:t>
      </w:r>
      <w:r>
        <w:rPr>
          <w:rFonts w:hint="eastAsia" w:ascii="仿宋" w:hAnsi="仿宋" w:eastAsia="仿宋" w:cs="仿宋"/>
          <w:sz w:val="28"/>
          <w:lang w:val="en-US" w:eastAsia="zh-Hans"/>
        </w:rPr>
        <w:t>、本协议所涉及的甲方损失包括但不限于直接损失，律师费，诉讼费，赔偿款，公证费，取证费，差旅费等费用和损失。</w:t>
      </w:r>
    </w:p>
    <w:p w14:paraId="56CF8289">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commentRangeStart w:id="3"/>
      <w:r>
        <w:rPr>
          <w:rFonts w:hint="eastAsia" w:ascii="仿宋" w:hAnsi="仿宋" w:eastAsia="仿宋" w:cs="仿宋"/>
          <w:sz w:val="28"/>
          <w:lang w:val="en-US" w:eastAsia="zh-CN"/>
        </w:rPr>
        <w:t>6、甲乙双方都有违约的，违约金总金额不超过合同额的2%。</w:t>
      </w:r>
      <w:commentRangeEnd w:id="3"/>
      <w:r>
        <w:commentReference w:id="3"/>
      </w:r>
    </w:p>
    <w:p w14:paraId="2D6FFE05">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bookmarkStart w:id="0" w:name="_Toc326248009"/>
      <w:r>
        <w:rPr>
          <w:rFonts w:hint="eastAsia" w:ascii="仿宋" w:hAnsi="仿宋" w:eastAsia="仿宋" w:cs="仿宋"/>
          <w:b/>
          <w:bCs/>
          <w:sz w:val="28"/>
          <w:szCs w:val="28"/>
          <w:lang w:val="en-US" w:eastAsia="zh-CN"/>
        </w:rPr>
        <w:t>第八条  不可抗力</w:t>
      </w:r>
      <w:bookmarkEnd w:id="0"/>
    </w:p>
    <w:p w14:paraId="11F73B8A">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1、甲乙双方的任何一方由于不可抗力的原因（不可抗力仅包括地震、海啸、瘟疫、骚乱、戒严、暴动、战争</w:t>
      </w:r>
      <w:del w:id="405" w:author="盈科 李想" w:date="2024-12-12T16:32:09Z">
        <w:r>
          <w:rPr>
            <w:rFonts w:hint="eastAsia" w:ascii="仿宋" w:hAnsi="仿宋" w:eastAsia="仿宋" w:cs="仿宋"/>
            <w:sz w:val="28"/>
            <w:lang w:val="en-US" w:eastAsia="zh-CN"/>
          </w:rPr>
          <w:delText>、新冠肺炎疫情</w:delText>
        </w:r>
      </w:del>
      <w:r>
        <w:rPr>
          <w:rFonts w:hint="eastAsia" w:ascii="仿宋" w:hAnsi="仿宋" w:eastAsia="仿宋" w:cs="仿宋"/>
          <w:sz w:val="28"/>
          <w:lang w:val="en-US" w:eastAsia="zh-CN"/>
        </w:rPr>
        <w:t>等）不能履行合同时，应及时向对方通报不能履行或不能完全履行理由，收集证明不可抗力发生及不可抗力造成损失的证据，及时认真统计所造成的损失，并积极采取措施避免损失进一步扩大。</w:t>
      </w:r>
    </w:p>
    <w:p w14:paraId="7716DA24">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2、发生不可抗力事件时，双方应协商以寻找一个合理的解决方法，减轻不可抗力产生的后果，包括延期履行、部分履行或者不履行合同等，双方可根据协商情况部分或全部免予承担违约责任。</w:t>
      </w:r>
    </w:p>
    <w:p w14:paraId="27773298">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bookmarkStart w:id="1" w:name="_Toc326248010"/>
      <w:r>
        <w:rPr>
          <w:rFonts w:hint="eastAsia" w:ascii="仿宋" w:hAnsi="仿宋" w:eastAsia="仿宋" w:cs="仿宋"/>
          <w:b/>
          <w:bCs/>
          <w:sz w:val="28"/>
          <w:szCs w:val="28"/>
          <w:lang w:val="en-US" w:eastAsia="zh-CN"/>
        </w:rPr>
        <w:t>第九条  通知与送达</w:t>
      </w:r>
    </w:p>
    <w:p w14:paraId="65BA4ECA">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本合同所要求的或所允许送达的所有通知或其他通讯应采用书面形式。如经由专人递送、快递服务或其他信使服务，在交付的当日即被视为有效送达；如果使用传真或电子邮件，该等传真或电子邮件被收到的当日即视为有效送达；如果是挂号信件，信件交付收件人即视为有效送达。按以上约定方式送达，因拒收被退回视为有效送达。</w:t>
      </w:r>
    </w:p>
    <w:p w14:paraId="03327B44">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2、合同签署页载明的联系方式作为送达地址，该送达地址适用范围包括双方日常经营中各类通知、协议等文件以及就合同发生纠纷时相关文件和法律文书的送达，同时包括在争议进入民事诉讼程序后的一审、二审、再审、仲裁和执行程序。同时，签署页的联系方式也作为法院电子送达的联系方式。</w:t>
      </w:r>
    </w:p>
    <w:p w14:paraId="571762B3">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3、任何一方变更本合同所载联系方式，应书面通知另一方，否则该等变更对另一方不发生法律效力。如双方中任何一方的地址有变更时，需在变更前10日以书面形式通知对方。因迟延通知而造成损失的，由过错方承担责任。</w:t>
      </w:r>
    </w:p>
    <w:p w14:paraId="3FBFA15A">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第十条  争议解决</w:t>
      </w:r>
      <w:bookmarkEnd w:id="1"/>
    </w:p>
    <w:p w14:paraId="1276371C">
      <w:pPr>
        <w:pageBreakBefore w:val="0"/>
        <w:kinsoku/>
        <w:overflowPunct/>
        <w:topLinePunct w:val="0"/>
        <w:autoSpaceDE/>
        <w:autoSpaceDN/>
        <w:bidi w:val="0"/>
        <w:spacing w:line="580" w:lineRule="exact"/>
        <w:ind w:firstLine="560" w:firstLineChars="200"/>
        <w:textAlignment w:val="auto"/>
        <w:rPr>
          <w:rFonts w:hint="eastAsia" w:ascii="Calibri" w:hAnsi="Calibri" w:eastAsia="仿宋" w:cs="Times New Roman"/>
          <w:sz w:val="28"/>
          <w:lang w:val="en-US" w:eastAsia="zh-CN"/>
        </w:rPr>
      </w:pPr>
      <w:r>
        <w:rPr>
          <w:rFonts w:hint="eastAsia" w:ascii="Calibri" w:hAnsi="Calibri" w:eastAsia="仿宋" w:cs="Times New Roman"/>
          <w:sz w:val="28"/>
          <w:lang w:val="en-US" w:eastAsia="zh-CN"/>
        </w:rPr>
        <w:t>因履行本合同而发生的争议，双方尽可能通过协商解决。协商不成的，双方同意任意一方可向甲方所在地有管辖权的人民法院提起诉讼。</w:t>
      </w:r>
    </w:p>
    <w:p w14:paraId="11FA2898">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bookmarkStart w:id="2" w:name="_Toc326248011"/>
      <w:r>
        <w:rPr>
          <w:rFonts w:hint="eastAsia" w:ascii="仿宋" w:hAnsi="仿宋" w:eastAsia="仿宋" w:cs="仿宋"/>
          <w:b/>
          <w:bCs/>
          <w:sz w:val="28"/>
          <w:szCs w:val="28"/>
          <w:lang w:val="en-US" w:eastAsia="zh-CN"/>
        </w:rPr>
        <w:t>第十一条  合同生效及其他</w:t>
      </w:r>
      <w:bookmarkEnd w:id="2"/>
    </w:p>
    <w:p w14:paraId="01545F1D">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1、合同自双方盖章且法定代表人或委托代理人签字并盖章之日起生效。</w:t>
      </w:r>
    </w:p>
    <w:p w14:paraId="1162C93D">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2、本合同一式陆份，甲方肆份，乙方贰份，具有同等法律效力。</w:t>
      </w:r>
    </w:p>
    <w:p w14:paraId="33D3D7A8">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lang w:val="en-US" w:eastAsia="zh-CN"/>
        </w:rPr>
        <w:t>3、本合同有未尽事宜或者在本合同履约过程中需要增加、减少或修改合同内容时，应由双方协商一致后签订书面补充合同，该补充合同与本合同具备同等法律效力。</w:t>
      </w:r>
    </w:p>
    <w:p w14:paraId="11EE9B0F">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（以下无正文）</w:t>
      </w:r>
    </w:p>
    <w:p w14:paraId="28A2215B">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仿宋" w:hAnsi="仿宋" w:eastAsia="仿宋" w:cs="仿宋"/>
          <w:b w:val="0"/>
          <w:kern w:val="2"/>
          <w:sz w:val="24"/>
          <w:szCs w:val="24"/>
          <w:lang w:val="en-US" w:eastAsia="zh-CN" w:bidi="ar-SA"/>
        </w:rPr>
      </w:pPr>
    </w:p>
    <w:p w14:paraId="46CF8626">
      <w:pPr>
        <w:spacing w:line="420" w:lineRule="exact"/>
        <w:rPr>
          <w:rFonts w:hint="eastAsia" w:ascii="仿宋" w:hAnsi="仿宋" w:eastAsia="仿宋" w:cs="仿宋"/>
          <w:b/>
          <w:sz w:val="28"/>
          <w:szCs w:val="28"/>
          <w:lang w:val="en-US" w:eastAsia="zh-CN"/>
        </w:rPr>
      </w:pPr>
    </w:p>
    <w:p w14:paraId="2D3D8EF9">
      <w:pPr>
        <w:spacing w:line="420" w:lineRule="exact"/>
        <w:rPr>
          <w:rFonts w:hint="eastAsia" w:ascii="仿宋" w:hAnsi="仿宋" w:eastAsia="仿宋" w:cs="仿宋"/>
          <w:b/>
          <w:sz w:val="28"/>
          <w:szCs w:val="28"/>
          <w:lang w:val="en-US" w:eastAsia="zh-CN"/>
        </w:rPr>
      </w:pPr>
    </w:p>
    <w:p w14:paraId="08A1869E">
      <w:pPr>
        <w:spacing w:line="420" w:lineRule="exact"/>
        <w:rPr>
          <w:rFonts w:hint="eastAsia" w:ascii="仿宋" w:hAnsi="仿宋" w:eastAsia="仿宋" w:cs="仿宋"/>
          <w:b/>
          <w:sz w:val="28"/>
          <w:szCs w:val="28"/>
          <w:lang w:val="en-US" w:eastAsia="zh-CN"/>
        </w:rPr>
      </w:pPr>
    </w:p>
    <w:p w14:paraId="3F171E01">
      <w:pPr>
        <w:spacing w:line="420" w:lineRule="exact"/>
        <w:rPr>
          <w:rFonts w:hint="eastAsia" w:ascii="仿宋" w:hAnsi="仿宋" w:eastAsia="仿宋" w:cs="仿宋"/>
          <w:b/>
          <w:sz w:val="28"/>
          <w:szCs w:val="28"/>
          <w:lang w:val="en-US" w:eastAsia="zh-CN"/>
        </w:rPr>
      </w:pPr>
    </w:p>
    <w:p w14:paraId="0B1F30D4">
      <w:pPr>
        <w:spacing w:line="420" w:lineRule="exact"/>
        <w:rPr>
          <w:ins w:id="406" w:author="盈科 李想" w:date="2024-12-12T16:32:30Z"/>
          <w:rFonts w:hint="eastAsia" w:ascii="仿宋" w:hAnsi="仿宋" w:eastAsia="仿宋" w:cs="仿宋"/>
          <w:b/>
          <w:sz w:val="28"/>
          <w:szCs w:val="28"/>
          <w:lang w:val="en-US" w:eastAsia="zh-CN"/>
        </w:rPr>
      </w:pPr>
    </w:p>
    <w:p w14:paraId="1BBFF3FD">
      <w:pPr>
        <w:spacing w:line="420" w:lineRule="exact"/>
        <w:rPr>
          <w:ins w:id="407" w:author="盈科 李想" w:date="2024-12-12T16:32:30Z"/>
          <w:rFonts w:hint="eastAsia" w:ascii="仿宋" w:hAnsi="仿宋" w:eastAsia="仿宋" w:cs="仿宋"/>
          <w:b/>
          <w:sz w:val="28"/>
          <w:szCs w:val="28"/>
          <w:lang w:val="en-US" w:eastAsia="zh-CN"/>
        </w:rPr>
      </w:pPr>
    </w:p>
    <w:p w14:paraId="592AD500">
      <w:pPr>
        <w:spacing w:line="420" w:lineRule="exact"/>
        <w:rPr>
          <w:ins w:id="408" w:author="盈科 李想" w:date="2024-12-12T16:32:31Z"/>
          <w:rFonts w:hint="eastAsia" w:ascii="仿宋" w:hAnsi="仿宋" w:eastAsia="仿宋" w:cs="仿宋"/>
          <w:b/>
          <w:sz w:val="28"/>
          <w:szCs w:val="28"/>
          <w:lang w:val="en-US" w:eastAsia="zh-CN"/>
        </w:rPr>
      </w:pPr>
    </w:p>
    <w:p w14:paraId="0DBF8170">
      <w:pPr>
        <w:spacing w:line="420" w:lineRule="exact"/>
        <w:rPr>
          <w:ins w:id="409" w:author="盈科 李想" w:date="2024-12-12T16:32:31Z"/>
          <w:rFonts w:hint="eastAsia" w:ascii="仿宋" w:hAnsi="仿宋" w:eastAsia="仿宋" w:cs="仿宋"/>
          <w:b/>
          <w:sz w:val="28"/>
          <w:szCs w:val="28"/>
          <w:lang w:val="en-US" w:eastAsia="zh-CN"/>
        </w:rPr>
      </w:pPr>
    </w:p>
    <w:p w14:paraId="5227FE6A">
      <w:pPr>
        <w:spacing w:line="420" w:lineRule="exact"/>
        <w:rPr>
          <w:ins w:id="410" w:author="盈科 李想" w:date="2024-12-12T16:32:31Z"/>
          <w:rFonts w:hint="eastAsia" w:ascii="仿宋" w:hAnsi="仿宋" w:eastAsia="仿宋" w:cs="仿宋"/>
          <w:b/>
          <w:sz w:val="28"/>
          <w:szCs w:val="28"/>
          <w:lang w:val="en-US" w:eastAsia="zh-CN"/>
        </w:rPr>
      </w:pPr>
    </w:p>
    <w:p w14:paraId="1676F7E7">
      <w:pPr>
        <w:spacing w:line="420" w:lineRule="exact"/>
        <w:rPr>
          <w:ins w:id="411" w:author="盈科 李想" w:date="2024-12-12T16:32:32Z"/>
          <w:rFonts w:hint="eastAsia" w:ascii="仿宋" w:hAnsi="仿宋" w:eastAsia="仿宋" w:cs="仿宋"/>
          <w:b/>
          <w:sz w:val="28"/>
          <w:szCs w:val="28"/>
          <w:lang w:val="en-US" w:eastAsia="zh-CN"/>
        </w:rPr>
      </w:pPr>
    </w:p>
    <w:p w14:paraId="4B6EC3A0">
      <w:pPr>
        <w:spacing w:line="420" w:lineRule="exact"/>
        <w:rPr>
          <w:ins w:id="412" w:author="盈科 李想" w:date="2024-12-12T16:32:32Z"/>
          <w:rFonts w:hint="eastAsia" w:ascii="仿宋" w:hAnsi="仿宋" w:eastAsia="仿宋" w:cs="仿宋"/>
          <w:b/>
          <w:sz w:val="28"/>
          <w:szCs w:val="28"/>
          <w:lang w:val="en-US" w:eastAsia="zh-CN"/>
        </w:rPr>
      </w:pPr>
    </w:p>
    <w:p w14:paraId="349F4FF4">
      <w:pPr>
        <w:spacing w:line="420" w:lineRule="exact"/>
        <w:rPr>
          <w:rFonts w:hint="eastAsia" w:ascii="仿宋" w:hAnsi="仿宋" w:eastAsia="仿宋" w:cs="仿宋"/>
          <w:b/>
          <w:sz w:val="28"/>
          <w:szCs w:val="28"/>
          <w:lang w:val="en-US" w:eastAsia="zh-CN"/>
        </w:rPr>
      </w:pPr>
      <w:r>
        <w:rPr>
          <w:rFonts w:hint="eastAsia" w:ascii="仿宋" w:hAnsi="仿宋" w:eastAsia="仿宋" w:cs="仿宋"/>
          <w:b/>
          <w:sz w:val="28"/>
          <w:szCs w:val="28"/>
          <w:lang w:val="en-US" w:eastAsia="zh-CN"/>
        </w:rPr>
        <w:t>（</w:t>
      </w:r>
      <w:ins w:id="413" w:author="盈科 李想" w:date="2024-12-12T16:32:36Z">
        <w:r>
          <w:rPr>
            <w:rFonts w:hint="eastAsia" w:ascii="仿宋" w:hAnsi="仿宋" w:eastAsia="仿宋" w:cs="仿宋"/>
            <w:b/>
            <w:sz w:val="28"/>
            <w:szCs w:val="28"/>
            <w:lang w:val="en-US" w:eastAsia="zh-CN"/>
          </w:rPr>
          <w:t>本</w:t>
        </w:r>
      </w:ins>
      <w:del w:id="414" w:author="盈科 李想" w:date="2024-12-12T16:32:35Z">
        <w:r>
          <w:rPr>
            <w:rFonts w:hint="eastAsia" w:ascii="仿宋" w:hAnsi="仿宋" w:eastAsia="仿宋" w:cs="仿宋"/>
            <w:b/>
            <w:sz w:val="28"/>
            <w:szCs w:val="28"/>
            <w:lang w:val="en-US" w:eastAsia="zh-CN"/>
          </w:rPr>
          <w:delText>此</w:delText>
        </w:r>
      </w:del>
      <w:r>
        <w:rPr>
          <w:rFonts w:hint="eastAsia" w:ascii="仿宋" w:hAnsi="仿宋" w:eastAsia="仿宋" w:cs="仿宋"/>
          <w:b/>
          <w:sz w:val="28"/>
          <w:szCs w:val="28"/>
          <w:lang w:val="en-US" w:eastAsia="zh-CN"/>
        </w:rPr>
        <w:t>页无正文，为</w:t>
      </w:r>
      <w:ins w:id="415" w:author="盈科 李想" w:date="2024-12-12T16:32:38Z">
        <w:r>
          <w:rPr>
            <w:rFonts w:hint="eastAsia" w:ascii="仿宋" w:hAnsi="仿宋" w:eastAsia="仿宋" w:cs="仿宋"/>
            <w:b/>
            <w:sz w:val="28"/>
            <w:szCs w:val="28"/>
            <w:lang w:val="en-US" w:eastAsia="zh-CN"/>
          </w:rPr>
          <w:t>《</w:t>
        </w:r>
      </w:ins>
      <w:ins w:id="416" w:author="盈科 李想" w:date="2024-12-12T16:32:40Z">
        <w:r>
          <w:rPr>
            <w:rFonts w:hint="eastAsia" w:ascii="仿宋" w:hAnsi="仿宋" w:eastAsia="仿宋" w:cs="仿宋"/>
            <w:b/>
            <w:sz w:val="28"/>
            <w:szCs w:val="28"/>
            <w:lang w:val="en-US" w:eastAsia="zh-CN"/>
          </w:rPr>
          <w:t>采购</w:t>
        </w:r>
      </w:ins>
      <w:r>
        <w:rPr>
          <w:rFonts w:hint="eastAsia" w:ascii="仿宋" w:hAnsi="仿宋" w:eastAsia="仿宋" w:cs="仿宋"/>
          <w:b/>
          <w:sz w:val="28"/>
          <w:szCs w:val="28"/>
          <w:lang w:val="en-US" w:eastAsia="zh-CN"/>
        </w:rPr>
        <w:t>合同</w:t>
      </w:r>
      <w:ins w:id="417" w:author="盈科 李想" w:date="2024-12-12T16:32:42Z">
        <w:r>
          <w:rPr>
            <w:rFonts w:hint="eastAsia" w:ascii="仿宋" w:hAnsi="仿宋" w:eastAsia="仿宋" w:cs="仿宋"/>
            <w:b/>
            <w:sz w:val="28"/>
            <w:szCs w:val="28"/>
            <w:lang w:val="en-US" w:eastAsia="zh-CN"/>
          </w:rPr>
          <w:t>》</w:t>
        </w:r>
      </w:ins>
      <w:r>
        <w:rPr>
          <w:rFonts w:hint="eastAsia" w:ascii="仿宋" w:hAnsi="仿宋" w:eastAsia="仿宋" w:cs="仿宋"/>
          <w:b/>
          <w:sz w:val="28"/>
          <w:szCs w:val="28"/>
          <w:lang w:val="en-US" w:eastAsia="zh-CN"/>
        </w:rPr>
        <w:t>签署页）</w:t>
      </w:r>
    </w:p>
    <w:p w14:paraId="27FD3DD3">
      <w:pPr>
        <w:spacing w:line="420" w:lineRule="exact"/>
        <w:jc w:val="center"/>
        <w:rPr>
          <w:rFonts w:hint="eastAsia" w:ascii="仿宋" w:hAnsi="仿宋" w:eastAsia="仿宋" w:cs="仿宋"/>
          <w:b/>
          <w:sz w:val="28"/>
          <w:szCs w:val="28"/>
          <w:lang w:val="en-US" w:eastAsia="zh-CN"/>
        </w:rPr>
      </w:pPr>
      <w:r>
        <w:rPr>
          <w:rFonts w:hint="eastAsia" w:ascii="仿宋" w:hAnsi="仿宋" w:eastAsia="仿宋" w:cs="仿宋"/>
          <w:b/>
          <w:sz w:val="28"/>
          <w:szCs w:val="28"/>
          <w:lang w:val="en-US" w:eastAsia="zh-CN"/>
        </w:rPr>
        <w:t>签 署 页</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95"/>
        <w:gridCol w:w="4509"/>
      </w:tblGrid>
      <w:tr w14:paraId="73D85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9" w:hRule="atLeast"/>
        </w:trPr>
        <w:tc>
          <w:tcPr>
            <w:tcW w:w="4785" w:type="dxa"/>
            <w:noWrap w:val="0"/>
            <w:vAlign w:val="center"/>
          </w:tcPr>
          <w:p w14:paraId="45EEC62E">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甲方：山西丹河建筑工程有限公司</w:t>
            </w:r>
          </w:p>
          <w:p w14:paraId="02A81DB5">
            <w:pPr>
              <w:pStyle w:val="5"/>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 xml:space="preserve">（盖章）                             </w:t>
            </w:r>
          </w:p>
        </w:tc>
        <w:tc>
          <w:tcPr>
            <w:tcW w:w="4786" w:type="dxa"/>
            <w:noWrap w:val="0"/>
            <w:vAlign w:val="center"/>
          </w:tcPr>
          <w:p w14:paraId="5169D2DE">
            <w:pPr>
              <w:widowControl/>
              <w:ind w:left="0" w:leftChars="0" w:right="72" w:firstLineChars="0"/>
              <w:jc w:val="both"/>
              <w:rPr>
                <w:rFonts w:hint="eastAsia" w:ascii="仿宋" w:hAnsi="仿宋" w:eastAsia="仿宋" w:cs="仿宋"/>
                <w:b/>
                <w:sz w:val="24"/>
                <w:highlight w:val="none"/>
                <w:lang w:val="en-US" w:eastAsia="zh-CN"/>
              </w:rPr>
              <w:pPrChange w:id="418" w:author="~~~" w:date="2024-12-09T15:36:55Z">
                <w:pPr>
                  <w:pStyle w:val="5"/>
                  <w:ind w:left="0" w:leftChars="0" w:firstLine="0" w:firstLineChars="0"/>
                  <w:jc w:val="both"/>
                </w:pPr>
              </w:pPrChange>
            </w:pPr>
            <w:r>
              <w:rPr>
                <w:rFonts w:hint="eastAsia" w:ascii="仿宋" w:hAnsi="仿宋" w:eastAsia="仿宋" w:cs="仿宋"/>
                <w:b/>
                <w:sz w:val="24"/>
                <w:highlight w:val="none"/>
                <w:lang w:val="en-US" w:eastAsia="zh-CN"/>
              </w:rPr>
              <w:t>乙方：</w:t>
            </w:r>
            <w:ins w:id="419" w:author="~~~" w:date="2024-12-09T15:36:54Z">
              <w:r>
                <w:rPr>
                  <w:rFonts w:hint="eastAsia" w:ascii="仿宋_GB2312" w:hAnsi="Times New Roman" w:eastAsia="仿宋_GB2312" w:cs="Times New Roman"/>
                  <w:b/>
                  <w:kern w:val="2"/>
                  <w:sz w:val="24"/>
                  <w:szCs w:val="24"/>
                  <w:highlight w:val="none"/>
                  <w:lang w:val="en-US" w:eastAsia="zh-CN" w:bidi="ar-SA"/>
                </w:rPr>
                <w:t>山西建安路通公路工程有限公司</w:t>
              </w:r>
            </w:ins>
          </w:p>
          <w:p w14:paraId="1152B59F">
            <w:pPr>
              <w:pStyle w:val="5"/>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（盖章）</w:t>
            </w:r>
          </w:p>
        </w:tc>
      </w:tr>
      <w:tr w14:paraId="14F3C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9" w:hRule="atLeast"/>
        </w:trPr>
        <w:tc>
          <w:tcPr>
            <w:tcW w:w="4785" w:type="dxa"/>
            <w:noWrap w:val="0"/>
            <w:vAlign w:val="center"/>
          </w:tcPr>
          <w:p w14:paraId="7301ACB6">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法定代表人或其委托代理人：</w:t>
            </w:r>
          </w:p>
          <w:p w14:paraId="3E918752">
            <w:pPr>
              <w:pStyle w:val="5"/>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（签章）</w:t>
            </w:r>
          </w:p>
        </w:tc>
        <w:tc>
          <w:tcPr>
            <w:tcW w:w="4786" w:type="dxa"/>
            <w:noWrap w:val="0"/>
            <w:vAlign w:val="center"/>
          </w:tcPr>
          <w:p w14:paraId="2B8A08C9">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法定代表人或其委托代理人：</w:t>
            </w:r>
          </w:p>
          <w:p w14:paraId="7C384541">
            <w:pPr>
              <w:pStyle w:val="5"/>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（签章）</w:t>
            </w:r>
          </w:p>
        </w:tc>
      </w:tr>
      <w:tr w14:paraId="7E765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4785" w:type="dxa"/>
            <w:noWrap w:val="0"/>
            <w:vAlign w:val="center"/>
          </w:tcPr>
          <w:p w14:paraId="3940655D">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 xml:space="preserve">住所：山西省晋城市泽州县金村镇青山街丹河集团科技市场三楼 </w:t>
            </w:r>
          </w:p>
        </w:tc>
        <w:tc>
          <w:tcPr>
            <w:tcW w:w="4786" w:type="dxa"/>
            <w:noWrap w:val="0"/>
            <w:vAlign w:val="center"/>
          </w:tcPr>
          <w:p w14:paraId="46989AA5">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住所：</w:t>
            </w:r>
            <w:ins w:id="420" w:author="~~~" w:date="2024-12-09T15:37:03Z">
              <w:r>
                <w:rPr>
                  <w:rFonts w:hint="eastAsia" w:ascii="仿宋_GB2312" w:hAnsi="Times New Roman" w:eastAsia="仿宋_GB2312" w:cs="Times New Roman"/>
                  <w:b/>
                  <w:sz w:val="24"/>
                  <w:highlight w:val="none"/>
                  <w:lang w:val="en-US" w:eastAsia="zh-CN"/>
                </w:rPr>
                <w:t>山西省晋城市城区西街街道兰亭书院</w:t>
              </w:r>
            </w:ins>
          </w:p>
        </w:tc>
      </w:tr>
      <w:tr w14:paraId="6227C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4785" w:type="dxa"/>
            <w:noWrap w:val="0"/>
            <w:vAlign w:val="center"/>
          </w:tcPr>
          <w:p w14:paraId="5F00527C">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邮编：048000</w:t>
            </w:r>
          </w:p>
        </w:tc>
        <w:tc>
          <w:tcPr>
            <w:tcW w:w="4786" w:type="dxa"/>
            <w:noWrap w:val="0"/>
            <w:vAlign w:val="center"/>
          </w:tcPr>
          <w:p w14:paraId="5A059A24">
            <w:pPr>
              <w:pStyle w:val="5"/>
              <w:ind w:left="0" w:leftChars="0" w:firstLine="0" w:firstLineChars="0"/>
              <w:jc w:val="both"/>
              <w:rPr>
                <w:rFonts w:hint="default" w:ascii="仿宋" w:hAnsi="仿宋" w:eastAsia="仿宋" w:cs="仿宋"/>
                <w:b/>
                <w:sz w:val="24"/>
                <w:highlight w:val="none"/>
                <w:lang w:val="en-US" w:eastAsia="zh-CN"/>
              </w:rPr>
            </w:pPr>
            <w:r>
              <w:rPr>
                <w:rFonts w:hint="eastAsia" w:ascii="仿宋" w:hAnsi="仿宋" w:eastAsia="仿宋" w:cs="仿宋"/>
                <w:b/>
                <w:sz w:val="24"/>
                <w:highlight w:val="none"/>
                <w:lang w:val="en-US" w:eastAsia="zh-CN"/>
              </w:rPr>
              <w:t>邮编：</w:t>
            </w:r>
            <w:ins w:id="421" w:author="~~~" w:date="2024-12-09T15:37:48Z">
              <w:r>
                <w:rPr>
                  <w:rFonts w:hint="eastAsia" w:ascii="仿宋" w:hAnsi="仿宋" w:eastAsia="仿宋" w:cs="仿宋"/>
                  <w:b/>
                  <w:sz w:val="24"/>
                  <w:highlight w:val="none"/>
                  <w:lang w:val="en-US" w:eastAsia="zh-CN"/>
                </w:rPr>
                <w:t>0480</w:t>
              </w:r>
            </w:ins>
            <w:ins w:id="422" w:author="~~~" w:date="2024-12-09T15:37:49Z">
              <w:r>
                <w:rPr>
                  <w:rFonts w:hint="eastAsia" w:ascii="仿宋" w:hAnsi="仿宋" w:eastAsia="仿宋" w:cs="仿宋"/>
                  <w:b/>
                  <w:sz w:val="24"/>
                  <w:highlight w:val="none"/>
                  <w:lang w:val="en-US" w:eastAsia="zh-CN"/>
                </w:rPr>
                <w:t>00</w:t>
              </w:r>
            </w:ins>
          </w:p>
        </w:tc>
      </w:tr>
      <w:tr w14:paraId="0156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6C9285B7">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负责人（签字）：</w:t>
            </w:r>
          </w:p>
        </w:tc>
        <w:tc>
          <w:tcPr>
            <w:tcW w:w="4786" w:type="dxa"/>
            <w:noWrap w:val="0"/>
            <w:vAlign w:val="center"/>
          </w:tcPr>
          <w:p w14:paraId="542B97F2">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负责人（签字）：</w:t>
            </w:r>
          </w:p>
        </w:tc>
      </w:tr>
      <w:tr w14:paraId="54369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02FB63BC">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电话：0356-3166959</w:t>
            </w:r>
          </w:p>
        </w:tc>
        <w:tc>
          <w:tcPr>
            <w:tcW w:w="4786" w:type="dxa"/>
            <w:noWrap w:val="0"/>
            <w:vAlign w:val="center"/>
          </w:tcPr>
          <w:p w14:paraId="40900B5D">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电话:</w:t>
            </w:r>
            <w:ins w:id="423" w:author="~~~" w:date="2024-12-09T15:37:12Z">
              <w:r>
                <w:rPr>
                  <w:rFonts w:hint="eastAsia" w:ascii="仿宋_GB2312" w:hAnsi="Times New Roman" w:eastAsia="仿宋_GB2312" w:cs="Times New Roman"/>
                  <w:b/>
                  <w:sz w:val="24"/>
                  <w:highlight w:val="none"/>
                  <w:lang w:val="en-US" w:eastAsia="zh-CN"/>
                </w:rPr>
                <w:t>13233271322</w:t>
              </w:r>
            </w:ins>
          </w:p>
        </w:tc>
      </w:tr>
      <w:tr w14:paraId="72A95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58EDDF89">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开户银行：晋商银行股份有限公司晋城开发区支行</w:t>
            </w:r>
          </w:p>
        </w:tc>
        <w:tc>
          <w:tcPr>
            <w:tcW w:w="4786" w:type="dxa"/>
            <w:noWrap w:val="0"/>
            <w:vAlign w:val="center"/>
          </w:tcPr>
          <w:p w14:paraId="417DAB12">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开户银行：</w:t>
            </w:r>
            <w:ins w:id="424" w:author="~~~" w:date="2024-12-09T15:37:23Z">
              <w:r>
                <w:rPr>
                  <w:rFonts w:hint="eastAsia" w:ascii="仿宋_GB2312" w:hAnsi="Times New Roman" w:eastAsia="仿宋_GB2312" w:cs="Times New Roman"/>
                  <w:b/>
                  <w:sz w:val="24"/>
                  <w:highlight w:val="none"/>
                  <w:lang w:val="en-US" w:eastAsia="zh-CN"/>
                </w:rPr>
                <w:t>中国银行股份有限公司晋城红星西街支行</w:t>
              </w:r>
            </w:ins>
          </w:p>
        </w:tc>
      </w:tr>
      <w:tr w14:paraId="4803D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179D929E">
            <w:pPr>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CN" w:bidi="ar-SA"/>
              </w:rPr>
              <w:t>账号：35610213000001974</w:t>
            </w:r>
          </w:p>
        </w:tc>
        <w:tc>
          <w:tcPr>
            <w:tcW w:w="4786" w:type="dxa"/>
            <w:noWrap w:val="0"/>
            <w:vAlign w:val="center"/>
          </w:tcPr>
          <w:p w14:paraId="4991EF79">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账号：</w:t>
            </w:r>
            <w:ins w:id="425" w:author="~~~" w:date="2024-12-09T15:37:30Z">
              <w:r>
                <w:rPr>
                  <w:rFonts w:hint="eastAsia" w:ascii="仿宋_GB2312" w:hAnsi="Times New Roman" w:eastAsia="仿宋_GB2312" w:cs="Times New Roman"/>
                  <w:b/>
                  <w:sz w:val="24"/>
                  <w:highlight w:val="none"/>
                  <w:lang w:val="en-US" w:eastAsia="zh-CN"/>
                </w:rPr>
                <w:t xml:space="preserve">140511224457 </w:t>
              </w:r>
            </w:ins>
          </w:p>
        </w:tc>
      </w:tr>
      <w:tr w14:paraId="06C47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30F7180F">
            <w:pPr>
              <w:pStyle w:val="2"/>
              <w:pageBreakBefore w:val="0"/>
              <w:widowControl w:val="0"/>
              <w:kinsoku/>
              <w:wordWrap/>
              <w:overflowPunct/>
              <w:topLinePunct w:val="0"/>
              <w:autoSpaceDE/>
              <w:autoSpaceDN/>
              <w:bidi w:val="0"/>
              <w:adjustRightInd/>
              <w:spacing w:line="490" w:lineRule="exact"/>
              <w:textAlignment w:val="auto"/>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CN" w:bidi="ar-SA"/>
              </w:rPr>
              <w:t>行号：3131 6801 0025</w:t>
            </w:r>
          </w:p>
        </w:tc>
        <w:tc>
          <w:tcPr>
            <w:tcW w:w="4786" w:type="dxa"/>
            <w:noWrap w:val="0"/>
            <w:vAlign w:val="center"/>
          </w:tcPr>
          <w:p w14:paraId="3FDC1F62">
            <w:pPr>
              <w:pStyle w:val="5"/>
              <w:ind w:left="0" w:leftChars="0" w:firstLine="0" w:firstLineChars="0"/>
              <w:jc w:val="both"/>
              <w:rPr>
                <w:rFonts w:hint="eastAsia" w:ascii="仿宋" w:hAnsi="仿宋" w:eastAsia="仿宋" w:cs="仿宋"/>
                <w:b/>
                <w:sz w:val="24"/>
                <w:highlight w:val="green"/>
                <w:lang w:val="en-US" w:eastAsia="zh-CN"/>
              </w:rPr>
            </w:pPr>
            <w:r>
              <w:rPr>
                <w:rFonts w:hint="eastAsia" w:ascii="仿宋" w:hAnsi="仿宋" w:eastAsia="仿宋" w:cs="仿宋"/>
                <w:b/>
                <w:kern w:val="2"/>
                <w:sz w:val="24"/>
                <w:szCs w:val="24"/>
                <w:highlight w:val="none"/>
                <w:lang w:val="en-US" w:eastAsia="zh-CN" w:bidi="ar-SA"/>
              </w:rPr>
              <w:t>行号：</w:t>
            </w:r>
            <w:ins w:id="426" w:author="~~~" w:date="2024-12-09T15:37:37Z">
              <w:r>
                <w:rPr>
                  <w:rFonts w:hint="eastAsia" w:ascii="仿宋_GB2312" w:hAnsi="Times New Roman" w:eastAsia="仿宋_GB2312" w:cs="Times New Roman"/>
                  <w:b/>
                  <w:kern w:val="2"/>
                  <w:sz w:val="24"/>
                  <w:szCs w:val="24"/>
                  <w:highlight w:val="none"/>
                  <w:lang w:val="en-US" w:eastAsia="zh-CN" w:bidi="ar-SA"/>
                </w:rPr>
                <w:t>1041</w:t>
              </w:r>
            </w:ins>
            <w:ins w:id="427" w:author="cheers" w:date="2024-12-12T11:32:42Z">
              <w:r>
                <w:rPr>
                  <w:rFonts w:hint="eastAsia" w:ascii="仿宋_GB2312" w:hAnsi="Times New Roman" w:eastAsia="仿宋_GB2312" w:cs="Times New Roman"/>
                  <w:b/>
                  <w:kern w:val="2"/>
                  <w:sz w:val="24"/>
                  <w:szCs w:val="24"/>
                  <w:highlight w:val="none"/>
                  <w:lang w:val="en-US" w:eastAsia="zh-CN" w:bidi="ar-SA"/>
                </w:rPr>
                <w:t xml:space="preserve"> </w:t>
              </w:r>
            </w:ins>
            <w:ins w:id="428" w:author="~~~" w:date="2024-12-09T15:37:37Z">
              <w:r>
                <w:rPr>
                  <w:rFonts w:hint="eastAsia" w:ascii="仿宋_GB2312" w:hAnsi="Times New Roman" w:eastAsia="仿宋_GB2312" w:cs="Times New Roman"/>
                  <w:b/>
                  <w:kern w:val="2"/>
                  <w:sz w:val="24"/>
                  <w:szCs w:val="24"/>
                  <w:highlight w:val="none"/>
                  <w:lang w:val="en-US" w:eastAsia="zh-CN" w:bidi="ar-SA"/>
                </w:rPr>
                <w:t>6804</w:t>
              </w:r>
            </w:ins>
            <w:ins w:id="429" w:author="cheers" w:date="2024-12-12T11:32:43Z">
              <w:r>
                <w:rPr>
                  <w:rFonts w:hint="eastAsia" w:ascii="仿宋_GB2312" w:hAnsi="Times New Roman" w:eastAsia="仿宋_GB2312" w:cs="Times New Roman"/>
                  <w:b/>
                  <w:kern w:val="2"/>
                  <w:sz w:val="24"/>
                  <w:szCs w:val="24"/>
                  <w:highlight w:val="none"/>
                  <w:lang w:val="en-US" w:eastAsia="zh-CN" w:bidi="ar-SA"/>
                </w:rPr>
                <w:t xml:space="preserve"> </w:t>
              </w:r>
            </w:ins>
            <w:ins w:id="430" w:author="~~~" w:date="2024-12-09T15:37:37Z">
              <w:r>
                <w:rPr>
                  <w:rFonts w:hint="eastAsia" w:ascii="仿宋_GB2312" w:hAnsi="Times New Roman" w:eastAsia="仿宋_GB2312" w:cs="Times New Roman"/>
                  <w:b/>
                  <w:kern w:val="2"/>
                  <w:sz w:val="24"/>
                  <w:szCs w:val="24"/>
                  <w:highlight w:val="none"/>
                  <w:lang w:val="en-US" w:eastAsia="zh-CN" w:bidi="ar-SA"/>
                </w:rPr>
                <w:t>0174</w:t>
              </w:r>
            </w:ins>
          </w:p>
        </w:tc>
      </w:tr>
      <w:tr w14:paraId="4A6DA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17F6675F">
            <w:pPr>
              <w:keepNext w:val="0"/>
              <w:keepLines w:val="0"/>
              <w:pageBreakBefore w:val="0"/>
              <w:widowControl w:val="0"/>
              <w:kinsoku/>
              <w:wordWrap w:val="0"/>
              <w:overflowPunct/>
              <w:topLinePunct w:val="0"/>
              <w:autoSpaceDE/>
              <w:autoSpaceDN/>
              <w:bidi w:val="0"/>
              <w:adjustRightInd/>
              <w:snapToGrid/>
              <w:spacing w:line="480" w:lineRule="exact"/>
              <w:textAlignment w:val="auto"/>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税号</w:t>
            </w:r>
            <w:r>
              <w:rPr>
                <w:rFonts w:hint="eastAsia" w:ascii="仿宋" w:hAnsi="仿宋" w:eastAsia="仿宋" w:cs="仿宋"/>
                <w:b/>
                <w:kern w:val="2"/>
                <w:sz w:val="24"/>
                <w:szCs w:val="24"/>
                <w:highlight w:val="none"/>
                <w:lang w:val="en-US" w:eastAsia="zh-CN" w:bidi="ar-SA"/>
              </w:rPr>
              <w:t>：91140500MAC42GP14F</w:t>
            </w:r>
          </w:p>
        </w:tc>
        <w:tc>
          <w:tcPr>
            <w:tcW w:w="4786" w:type="dxa"/>
            <w:noWrap w:val="0"/>
            <w:vAlign w:val="center"/>
          </w:tcPr>
          <w:p w14:paraId="4A999AFC">
            <w:pPr>
              <w:pStyle w:val="5"/>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税号：</w:t>
            </w:r>
            <w:ins w:id="431" w:author="~~~" w:date="2024-12-09T15:37:45Z">
              <w:r>
                <w:rPr>
                  <w:rFonts w:hint="eastAsia" w:ascii="仿宋_GB2312" w:hAnsi="Times New Roman" w:eastAsia="仿宋_GB2312" w:cs="Times New Roman"/>
                  <w:b/>
                  <w:sz w:val="24"/>
                  <w:highlight w:val="none"/>
                  <w:lang w:val="en-US" w:eastAsia="zh-CN"/>
                </w:rPr>
                <w:t>91140502MA0MUN2G7C</w:t>
              </w:r>
            </w:ins>
          </w:p>
        </w:tc>
      </w:tr>
      <w:tr w14:paraId="29584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31D4A63C">
            <w:pPr>
              <w:keepNext w:val="0"/>
              <w:keepLines w:val="0"/>
              <w:pageBreakBefore w:val="0"/>
              <w:widowControl w:val="0"/>
              <w:kinsoku/>
              <w:wordWrap w:val="0"/>
              <w:overflowPunct/>
              <w:topLinePunct w:val="0"/>
              <w:autoSpaceDE/>
              <w:autoSpaceDN/>
              <w:bidi w:val="0"/>
              <w:adjustRightInd/>
              <w:spacing w:line="480" w:lineRule="exact"/>
              <w:textAlignment w:val="auto"/>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Hans" w:bidi="ar-SA"/>
              </w:rPr>
              <w:t>签署日期：     年   月  日</w:t>
            </w:r>
          </w:p>
        </w:tc>
        <w:tc>
          <w:tcPr>
            <w:tcW w:w="4786" w:type="dxa"/>
            <w:noWrap w:val="0"/>
            <w:vAlign w:val="center"/>
          </w:tcPr>
          <w:p w14:paraId="3B489F8A">
            <w:pPr>
              <w:keepNext w:val="0"/>
              <w:keepLines w:val="0"/>
              <w:pageBreakBefore w:val="0"/>
              <w:widowControl w:val="0"/>
              <w:kinsoku/>
              <w:wordWrap w:val="0"/>
              <w:overflowPunct/>
              <w:topLinePunct w:val="0"/>
              <w:autoSpaceDE/>
              <w:autoSpaceDN/>
              <w:bidi w:val="0"/>
              <w:adjustRightInd/>
              <w:spacing w:line="480" w:lineRule="exact"/>
              <w:textAlignment w:val="auto"/>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Hans" w:bidi="ar-SA"/>
              </w:rPr>
              <w:t>签署日期：     年   月  日</w:t>
            </w:r>
          </w:p>
        </w:tc>
      </w:tr>
    </w:tbl>
    <w:p w14:paraId="5A62214F">
      <w:pPr>
        <w:keepNext w:val="0"/>
        <w:keepLines w:val="0"/>
        <w:pageBreakBefore w:val="0"/>
        <w:widowControl/>
        <w:kinsoku/>
        <w:wordWrap/>
        <w:overflowPunct/>
        <w:topLinePunct w:val="0"/>
        <w:autoSpaceDE/>
        <w:autoSpaceDN/>
        <w:bidi w:val="0"/>
        <w:adjustRightInd/>
        <w:snapToGrid/>
        <w:spacing w:before="100" w:beforeAutospacing="1" w:after="100" w:afterAutospacing="1" w:line="580" w:lineRule="exact"/>
        <w:ind w:firstLine="0" w:firstLineChars="0"/>
        <w:jc w:val="left"/>
        <w:textAlignment w:val="auto"/>
        <w:rPr>
          <w:del w:id="433" w:author="~~~" w:date="2024-12-12T11:07:25Z"/>
          <w:rFonts w:hint="eastAsia" w:ascii="仿宋" w:hAnsi="仿宋" w:eastAsia="仿宋" w:cs="仿宋"/>
          <w:sz w:val="28"/>
          <w:szCs w:val="28"/>
        </w:rPr>
        <w:pPrChange w:id="432" w:author="~~~" w:date="2024-12-12T11:07:26Z">
          <w:pPr>
            <w:keepNext w:val="0"/>
            <w:keepLines w:val="0"/>
            <w:pageBreakBefore w:val="0"/>
            <w:widowControl/>
            <w:kinsoku/>
            <w:wordWrap/>
            <w:overflowPunct/>
            <w:topLinePunct w:val="0"/>
            <w:autoSpaceDE/>
            <w:autoSpaceDN/>
            <w:bidi w:val="0"/>
            <w:adjustRightInd/>
            <w:snapToGrid/>
            <w:spacing w:before="100" w:beforeAutospacing="1" w:after="100" w:afterAutospacing="1" w:line="580" w:lineRule="exact"/>
            <w:ind w:firstLine="562" w:firstLineChars="200"/>
            <w:jc w:val="left"/>
            <w:textAlignment w:val="auto"/>
          </w:pPr>
        </w:pPrChange>
      </w:pPr>
      <w:del w:id="434" w:author="~~~" w:date="2024-12-12T11:07:25Z">
        <w:r>
          <w:rPr>
            <w:rFonts w:hint="eastAsia" w:ascii="仿宋" w:hAnsi="仿宋" w:eastAsia="仿宋" w:cs="仿宋"/>
            <w:b/>
            <w:bCs/>
            <w:kern w:val="0"/>
            <w:sz w:val="28"/>
            <w:szCs w:val="28"/>
            <w:lang w:val="en-US" w:eastAsia="zh-CN"/>
          </w:rPr>
          <w:delText>附件1：</w:delText>
        </w:r>
      </w:del>
      <w:del w:id="435" w:author="~~~" w:date="2024-12-12T11:07:25Z">
        <w:r>
          <w:rPr>
            <w:rFonts w:hint="eastAsia" w:ascii="仿宋" w:hAnsi="仿宋" w:eastAsia="仿宋" w:cs="仿宋"/>
            <w:b/>
            <w:bCs/>
            <w:kern w:val="0"/>
            <w:sz w:val="28"/>
            <w:szCs w:val="28"/>
          </w:rPr>
          <w:delText>企业法定代表人授权委托书</w:delText>
        </w:r>
      </w:del>
    </w:p>
    <w:p w14:paraId="355C03D4">
      <w:pPr>
        <w:keepNext w:val="0"/>
        <w:keepLines w:val="0"/>
        <w:pageBreakBefore w:val="0"/>
        <w:widowControl/>
        <w:kinsoku/>
        <w:wordWrap/>
        <w:overflowPunct/>
        <w:topLinePunct w:val="0"/>
        <w:autoSpaceDE/>
        <w:autoSpaceDN/>
        <w:bidi w:val="0"/>
        <w:adjustRightInd/>
        <w:snapToGrid/>
        <w:spacing w:line="580" w:lineRule="exact"/>
        <w:ind w:firstLine="0" w:firstLineChars="0"/>
        <w:jc w:val="left"/>
        <w:textAlignment w:val="auto"/>
        <w:rPr>
          <w:del w:id="437" w:author="~~~" w:date="2024-12-12T11:07:25Z"/>
          <w:rFonts w:hint="eastAsia" w:ascii="仿宋" w:hAnsi="仿宋" w:eastAsia="仿宋" w:cs="仿宋"/>
          <w:b w:val="0"/>
          <w:bCs w:val="0"/>
          <w:kern w:val="0"/>
          <w:sz w:val="28"/>
          <w:szCs w:val="28"/>
        </w:rPr>
        <w:pPrChange w:id="436" w:author="~~~" w:date="2024-12-12T11:07:26Z">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pPr>
        </w:pPrChange>
      </w:pPr>
      <w:del w:id="438" w:author="~~~" w:date="2024-12-12T11:07:25Z">
        <w:r>
          <w:rPr>
            <w:rFonts w:hint="eastAsia" w:ascii="仿宋" w:hAnsi="仿宋" w:eastAsia="仿宋" w:cs="仿宋"/>
            <w:b w:val="0"/>
            <w:bCs w:val="0"/>
            <w:kern w:val="0"/>
            <w:sz w:val="28"/>
            <w:szCs w:val="28"/>
          </w:rPr>
          <w:delText>委 托 单 位：</w:delText>
        </w:r>
      </w:del>
    </w:p>
    <w:p w14:paraId="64628441">
      <w:pPr>
        <w:keepNext w:val="0"/>
        <w:keepLines w:val="0"/>
        <w:pageBreakBefore w:val="0"/>
        <w:widowControl/>
        <w:kinsoku/>
        <w:wordWrap/>
        <w:overflowPunct/>
        <w:topLinePunct w:val="0"/>
        <w:autoSpaceDE/>
        <w:autoSpaceDN/>
        <w:bidi w:val="0"/>
        <w:adjustRightInd/>
        <w:snapToGrid/>
        <w:spacing w:line="580" w:lineRule="exact"/>
        <w:ind w:firstLine="0" w:firstLineChars="0"/>
        <w:jc w:val="left"/>
        <w:textAlignment w:val="auto"/>
        <w:rPr>
          <w:del w:id="440" w:author="~~~" w:date="2024-12-12T11:07:25Z"/>
          <w:rFonts w:hint="eastAsia" w:ascii="仿宋" w:hAnsi="仿宋" w:eastAsia="仿宋" w:cs="仿宋"/>
          <w:b w:val="0"/>
          <w:bCs w:val="0"/>
          <w:kern w:val="0"/>
          <w:sz w:val="28"/>
          <w:szCs w:val="28"/>
        </w:rPr>
        <w:pPrChange w:id="439" w:author="~~~" w:date="2024-12-12T11:07:26Z">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pPr>
        </w:pPrChange>
      </w:pPr>
      <w:del w:id="441" w:author="~~~" w:date="2024-12-12T11:07:25Z">
        <w:r>
          <w:rPr>
            <w:rFonts w:hint="eastAsia" w:ascii="仿宋" w:hAnsi="仿宋" w:eastAsia="仿宋" w:cs="仿宋"/>
            <w:b w:val="0"/>
            <w:bCs w:val="0"/>
            <w:kern w:val="0"/>
            <w:sz w:val="28"/>
            <w:szCs w:val="28"/>
          </w:rPr>
          <w:delText>授 权 人姓名：</w:delText>
        </w:r>
      </w:del>
      <w:del w:id="442" w:author="~~~" w:date="2024-12-12T11:07:25Z">
        <w:r>
          <w:rPr>
            <w:rFonts w:hint="eastAsia" w:ascii="仿宋" w:hAnsi="仿宋" w:eastAsia="仿宋" w:cs="仿宋"/>
            <w:b w:val="0"/>
            <w:bCs w:val="0"/>
            <w:kern w:val="0"/>
            <w:sz w:val="28"/>
            <w:szCs w:val="28"/>
            <w:lang w:val="en-US" w:eastAsia="zh-CN"/>
          </w:rPr>
          <w:delText xml:space="preserve">   </w:delText>
        </w:r>
      </w:del>
      <w:del w:id="443" w:author="~~~" w:date="2024-12-12T11:07:25Z">
        <w:r>
          <w:rPr>
            <w:rFonts w:hint="eastAsia" w:ascii="仿宋" w:hAnsi="仿宋" w:eastAsia="仿宋" w:cs="仿宋"/>
            <w:b w:val="0"/>
            <w:bCs w:val="0"/>
            <w:kern w:val="0"/>
            <w:sz w:val="28"/>
            <w:szCs w:val="28"/>
          </w:rPr>
          <w:delText>      </w:delText>
        </w:r>
      </w:del>
      <w:del w:id="444" w:author="~~~" w:date="2024-12-12T11:07:25Z">
        <w:r>
          <w:rPr>
            <w:rFonts w:hint="eastAsia" w:ascii="仿宋" w:hAnsi="仿宋" w:eastAsia="仿宋" w:cs="仿宋"/>
            <w:b w:val="0"/>
            <w:bCs w:val="0"/>
            <w:kern w:val="0"/>
            <w:sz w:val="28"/>
            <w:szCs w:val="28"/>
            <w:lang w:val="en-US" w:eastAsia="zh-CN"/>
          </w:rPr>
          <w:delText xml:space="preserve">       </w:delText>
        </w:r>
      </w:del>
      <w:del w:id="445" w:author="~~~" w:date="2024-12-12T11:07:25Z">
        <w:r>
          <w:rPr>
            <w:rFonts w:hint="eastAsia" w:ascii="仿宋" w:hAnsi="仿宋" w:eastAsia="仿宋" w:cs="仿宋"/>
            <w:b w:val="0"/>
            <w:bCs w:val="0"/>
            <w:kern w:val="0"/>
            <w:sz w:val="28"/>
            <w:szCs w:val="28"/>
          </w:rPr>
          <w:delText>职  务：</w:delText>
        </w:r>
      </w:del>
    </w:p>
    <w:p w14:paraId="0E69D2CB">
      <w:pPr>
        <w:keepNext w:val="0"/>
        <w:keepLines w:val="0"/>
        <w:pageBreakBefore w:val="0"/>
        <w:widowControl/>
        <w:kinsoku/>
        <w:wordWrap/>
        <w:overflowPunct/>
        <w:topLinePunct w:val="0"/>
        <w:autoSpaceDE/>
        <w:autoSpaceDN/>
        <w:bidi w:val="0"/>
        <w:adjustRightInd/>
        <w:snapToGrid/>
        <w:spacing w:line="580" w:lineRule="exact"/>
        <w:ind w:firstLine="0" w:firstLineChars="0"/>
        <w:jc w:val="left"/>
        <w:textAlignment w:val="auto"/>
        <w:rPr>
          <w:del w:id="447" w:author="~~~" w:date="2024-12-12T11:07:25Z"/>
          <w:rFonts w:hint="eastAsia" w:ascii="仿宋" w:hAnsi="仿宋" w:eastAsia="仿宋" w:cs="仿宋"/>
          <w:b w:val="0"/>
          <w:bCs w:val="0"/>
          <w:kern w:val="0"/>
          <w:sz w:val="28"/>
          <w:szCs w:val="28"/>
        </w:rPr>
        <w:pPrChange w:id="446" w:author="~~~" w:date="2024-12-12T11:07:26Z">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pPr>
        </w:pPrChange>
      </w:pPr>
      <w:del w:id="448" w:author="~~~" w:date="2024-12-12T11:07:25Z">
        <w:r>
          <w:rPr>
            <w:rFonts w:hint="eastAsia" w:ascii="仿宋" w:hAnsi="仿宋" w:eastAsia="仿宋" w:cs="仿宋"/>
            <w:b w:val="0"/>
            <w:bCs w:val="0"/>
            <w:kern w:val="0"/>
            <w:sz w:val="28"/>
            <w:szCs w:val="28"/>
          </w:rPr>
          <w:delText>被授权人姓名：</w:delText>
        </w:r>
      </w:del>
      <w:del w:id="449" w:author="~~~" w:date="2024-12-12T11:07:25Z">
        <w:r>
          <w:rPr>
            <w:rFonts w:hint="eastAsia" w:ascii="仿宋" w:hAnsi="仿宋" w:eastAsia="仿宋" w:cs="仿宋"/>
            <w:b w:val="0"/>
            <w:bCs w:val="0"/>
            <w:kern w:val="0"/>
            <w:sz w:val="28"/>
            <w:szCs w:val="28"/>
            <w:lang w:val="en-US" w:eastAsia="zh-CN"/>
          </w:rPr>
          <w:delText xml:space="preserve">   </w:delText>
        </w:r>
      </w:del>
      <w:del w:id="450" w:author="~~~" w:date="2024-12-12T11:07:25Z">
        <w:r>
          <w:rPr>
            <w:rFonts w:hint="eastAsia" w:ascii="仿宋" w:hAnsi="仿宋" w:eastAsia="仿宋" w:cs="仿宋"/>
            <w:b w:val="0"/>
            <w:bCs w:val="0"/>
            <w:kern w:val="0"/>
            <w:sz w:val="28"/>
            <w:szCs w:val="28"/>
          </w:rPr>
          <w:delText>      </w:delText>
        </w:r>
      </w:del>
      <w:del w:id="451" w:author="~~~" w:date="2024-12-12T11:07:25Z">
        <w:r>
          <w:rPr>
            <w:rFonts w:hint="eastAsia" w:ascii="仿宋" w:hAnsi="仿宋" w:eastAsia="仿宋" w:cs="仿宋"/>
            <w:b w:val="0"/>
            <w:bCs w:val="0"/>
            <w:kern w:val="0"/>
            <w:sz w:val="28"/>
            <w:szCs w:val="28"/>
            <w:lang w:val="en-US" w:eastAsia="zh-CN"/>
          </w:rPr>
          <w:delText xml:space="preserve">       </w:delText>
        </w:r>
      </w:del>
      <w:del w:id="452" w:author="~~~" w:date="2024-12-12T11:07:25Z">
        <w:r>
          <w:rPr>
            <w:rFonts w:hint="eastAsia" w:ascii="仿宋" w:hAnsi="仿宋" w:eastAsia="仿宋" w:cs="仿宋"/>
            <w:b w:val="0"/>
            <w:bCs w:val="0"/>
            <w:kern w:val="0"/>
            <w:sz w:val="28"/>
            <w:szCs w:val="28"/>
          </w:rPr>
          <w:delText>职  务：</w:delText>
        </w:r>
      </w:del>
    </w:p>
    <w:p w14:paraId="5E68B3AA">
      <w:pPr>
        <w:keepNext w:val="0"/>
        <w:keepLines w:val="0"/>
        <w:pageBreakBefore w:val="0"/>
        <w:widowControl/>
        <w:kinsoku/>
        <w:wordWrap/>
        <w:overflowPunct/>
        <w:topLinePunct w:val="0"/>
        <w:autoSpaceDE/>
        <w:autoSpaceDN/>
        <w:bidi w:val="0"/>
        <w:adjustRightInd/>
        <w:snapToGrid/>
        <w:spacing w:line="580" w:lineRule="exact"/>
        <w:ind w:firstLine="0" w:firstLineChars="0"/>
        <w:jc w:val="left"/>
        <w:textAlignment w:val="auto"/>
        <w:rPr>
          <w:del w:id="454" w:author="~~~" w:date="2024-12-12T11:07:25Z"/>
          <w:rFonts w:hint="eastAsia" w:ascii="仿宋" w:hAnsi="仿宋" w:eastAsia="仿宋" w:cs="仿宋"/>
          <w:b w:val="0"/>
          <w:bCs w:val="0"/>
          <w:kern w:val="0"/>
          <w:sz w:val="28"/>
          <w:szCs w:val="28"/>
          <w:highlight w:val="none"/>
          <w:lang w:val="en-US" w:eastAsia="zh-CN"/>
        </w:rPr>
        <w:pPrChange w:id="453" w:author="~~~" w:date="2024-12-12T11:07:26Z">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pPr>
        </w:pPrChange>
      </w:pPr>
      <w:del w:id="455" w:author="~~~" w:date="2024-12-12T11:07:25Z">
        <w:r>
          <w:rPr>
            <w:rFonts w:hint="eastAsia" w:ascii="仿宋" w:hAnsi="仿宋" w:eastAsia="仿宋" w:cs="仿宋"/>
            <w:b w:val="0"/>
            <w:bCs w:val="0"/>
            <w:kern w:val="0"/>
            <w:sz w:val="28"/>
            <w:szCs w:val="28"/>
          </w:rPr>
          <w:delText>授 权 期 限 ：</w:delText>
        </w:r>
      </w:del>
      <w:del w:id="456" w:author="~~~" w:date="2024-12-12T11:07:25Z">
        <w:r>
          <w:rPr>
            <w:rFonts w:hint="eastAsia" w:ascii="仿宋" w:hAnsi="仿宋" w:eastAsia="仿宋" w:cs="仿宋"/>
            <w:b w:val="0"/>
            <w:bCs w:val="0"/>
            <w:kern w:val="0"/>
            <w:sz w:val="28"/>
            <w:szCs w:val="28"/>
            <w:highlight w:val="none"/>
            <w:lang w:val="en-US" w:eastAsia="zh-CN"/>
          </w:rPr>
          <w:delText>自合同签订之日起至合同履约完毕</w:delText>
        </w:r>
      </w:del>
    </w:p>
    <w:p w14:paraId="79EBF136">
      <w:pPr>
        <w:keepNext w:val="0"/>
        <w:keepLines w:val="0"/>
        <w:pageBreakBefore w:val="0"/>
        <w:widowControl/>
        <w:kinsoku/>
        <w:wordWrap/>
        <w:overflowPunct/>
        <w:topLinePunct w:val="0"/>
        <w:autoSpaceDE/>
        <w:autoSpaceDN/>
        <w:bidi w:val="0"/>
        <w:adjustRightInd/>
        <w:snapToGrid/>
        <w:spacing w:line="580" w:lineRule="exact"/>
        <w:ind w:firstLine="0" w:firstLineChars="0"/>
        <w:jc w:val="left"/>
        <w:textAlignment w:val="auto"/>
        <w:rPr>
          <w:del w:id="458" w:author="~~~" w:date="2024-12-12T11:07:25Z"/>
          <w:rFonts w:hint="eastAsia" w:ascii="仿宋" w:hAnsi="仿宋" w:eastAsia="仿宋" w:cs="仿宋"/>
          <w:kern w:val="0"/>
          <w:sz w:val="28"/>
          <w:szCs w:val="28"/>
          <w:lang w:val="en-US" w:eastAsia="zh-CN"/>
        </w:rPr>
        <w:pPrChange w:id="457" w:author="~~~" w:date="2024-12-12T11:07:26Z">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pPr>
        </w:pPrChange>
      </w:pPr>
      <w:del w:id="459" w:author="~~~" w:date="2024-12-12T11:07:25Z">
        <w:r>
          <w:rPr>
            <w:rFonts w:hint="eastAsia" w:ascii="仿宋" w:hAnsi="仿宋" w:eastAsia="仿宋" w:cs="仿宋"/>
            <w:b w:val="0"/>
            <w:bCs w:val="0"/>
            <w:kern w:val="0"/>
            <w:sz w:val="28"/>
            <w:szCs w:val="28"/>
          </w:rPr>
          <w:delText>授 权 范 围 ：授权</w:delText>
        </w:r>
      </w:del>
      <w:del w:id="460" w:author="~~~" w:date="2024-12-12T11:07:25Z">
        <w:r>
          <w:rPr>
            <w:rFonts w:hint="eastAsia" w:ascii="仿宋" w:hAnsi="仿宋" w:eastAsia="仿宋" w:cs="仿宋"/>
            <w:b w:val="0"/>
            <w:bCs w:val="0"/>
            <w:kern w:val="0"/>
            <w:sz w:val="28"/>
            <w:szCs w:val="28"/>
            <w:u w:val="single"/>
            <w:lang w:val="en-US" w:eastAsia="zh-CN"/>
          </w:rPr>
          <w:delText xml:space="preserve">     </w:delText>
        </w:r>
      </w:del>
      <w:del w:id="461" w:author="~~~" w:date="2024-12-12T11:07:25Z">
        <w:r>
          <w:rPr>
            <w:rFonts w:hint="eastAsia" w:ascii="仿宋" w:hAnsi="仿宋" w:eastAsia="仿宋" w:cs="仿宋"/>
            <w:b w:val="0"/>
            <w:bCs w:val="0"/>
            <w:kern w:val="0"/>
            <w:sz w:val="28"/>
            <w:szCs w:val="28"/>
          </w:rPr>
          <w:delText>为我</w:delText>
        </w:r>
      </w:del>
      <w:del w:id="462" w:author="~~~" w:date="2024-12-12T11:07:25Z">
        <w:r>
          <w:rPr>
            <w:rFonts w:hint="eastAsia" w:ascii="仿宋" w:hAnsi="仿宋" w:eastAsia="仿宋" w:cs="仿宋"/>
            <w:kern w:val="0"/>
            <w:sz w:val="28"/>
            <w:szCs w:val="28"/>
          </w:rPr>
          <w:delText>公司</w:delText>
        </w:r>
      </w:del>
      <w:del w:id="463" w:author="~~~" w:date="2024-12-12T11:07:25Z">
        <w:r>
          <w:rPr>
            <w:rFonts w:hint="eastAsia" w:ascii="仿宋" w:hAnsi="仿宋" w:eastAsia="仿宋" w:cs="仿宋"/>
            <w:kern w:val="0"/>
            <w:sz w:val="28"/>
            <w:szCs w:val="28"/>
            <w:lang w:val="en-US" w:eastAsia="zh-CN"/>
          </w:rPr>
          <w:delText>在</w:delText>
        </w:r>
      </w:del>
      <w:del w:id="464" w:author="~~~" w:date="2024-12-12T11:07:25Z">
        <w:r>
          <w:rPr>
            <w:rFonts w:hint="eastAsia" w:ascii="仿宋" w:hAnsi="仿宋" w:eastAsia="仿宋" w:cs="仿宋"/>
            <w:b w:val="0"/>
            <w:bCs w:val="0"/>
            <w:sz w:val="28"/>
            <w:szCs w:val="28"/>
            <w:u w:val="none"/>
            <w:lang w:val="en-US" w:eastAsia="zh-CN"/>
          </w:rPr>
          <w:delText>山西丹河建筑工程有限</w:delText>
        </w:r>
      </w:del>
      <w:del w:id="465" w:author="~~~" w:date="2024-12-12T11:07:25Z">
        <w:r>
          <w:rPr>
            <w:rFonts w:hint="eastAsia" w:ascii="仿宋" w:hAnsi="仿宋" w:eastAsia="仿宋" w:cs="仿宋"/>
            <w:kern w:val="0"/>
            <w:sz w:val="28"/>
            <w:szCs w:val="28"/>
            <w:u w:val="none"/>
            <w:lang w:val="en-US" w:eastAsia="zh-CN"/>
          </w:rPr>
          <w:delText>公司</w:delText>
        </w:r>
      </w:del>
      <w:del w:id="466" w:author="~~~" w:date="2024-12-12T11:07:25Z">
        <w:r>
          <w:rPr>
            <w:rFonts w:hint="eastAsia" w:ascii="仿宋" w:hAnsi="仿宋" w:eastAsia="仿宋" w:cs="仿宋"/>
            <w:kern w:val="0"/>
            <w:sz w:val="28"/>
            <w:szCs w:val="28"/>
            <w:u w:val="single"/>
            <w:lang w:val="en-US" w:eastAsia="zh-CN"/>
          </w:rPr>
          <w:delText xml:space="preserve"> </w:delText>
        </w:r>
      </w:del>
      <w:del w:id="467" w:author="~~~" w:date="2024-12-12T11:07:25Z">
        <w:r>
          <w:rPr>
            <w:rFonts w:hint="eastAsia" w:ascii="仿宋" w:hAnsi="仿宋" w:eastAsia="仿宋" w:cs="仿宋"/>
            <w:b w:val="0"/>
            <w:bCs w:val="0"/>
            <w:sz w:val="28"/>
            <w:szCs w:val="28"/>
            <w:u w:val="single"/>
            <w:lang w:val="en-US" w:eastAsia="zh-CN"/>
          </w:rPr>
          <w:delText xml:space="preserve">      </w:delText>
        </w:r>
      </w:del>
      <w:del w:id="468" w:author="~~~" w:date="2024-12-12T11:07:25Z">
        <w:r>
          <w:rPr>
            <w:rFonts w:hint="eastAsia" w:ascii="仿宋" w:hAnsi="仿宋" w:eastAsia="仿宋" w:cs="仿宋"/>
            <w:kern w:val="0"/>
            <w:sz w:val="28"/>
            <w:szCs w:val="28"/>
            <w:lang w:val="en-US" w:eastAsia="zh-CN"/>
          </w:rPr>
          <w:delText>项目的合法代理人。代理人以我公司名义在</w:delText>
        </w:r>
      </w:del>
      <w:del w:id="469" w:author="~~~" w:date="2024-12-12T11:07:25Z">
        <w:r>
          <w:rPr>
            <w:rFonts w:hint="eastAsia" w:ascii="仿宋" w:hAnsi="仿宋" w:eastAsia="仿宋" w:cs="仿宋"/>
            <w:b w:val="0"/>
            <w:bCs w:val="0"/>
            <w:sz w:val="28"/>
            <w:szCs w:val="28"/>
            <w:u w:val="single"/>
            <w:lang w:val="en-US" w:eastAsia="zh-CN"/>
          </w:rPr>
          <w:delText xml:space="preserve">        </w:delText>
        </w:r>
      </w:del>
      <w:del w:id="470" w:author="~~~" w:date="2024-12-12T11:07:25Z">
        <w:r>
          <w:rPr>
            <w:rFonts w:hint="eastAsia" w:ascii="仿宋" w:hAnsi="仿宋" w:eastAsia="仿宋" w:cs="仿宋"/>
            <w:kern w:val="0"/>
            <w:sz w:val="28"/>
            <w:szCs w:val="28"/>
            <w:lang w:val="en-US" w:eastAsia="zh-CN"/>
          </w:rPr>
          <w:delText>项目中所签署的一切文件和处理与之有关的一切事务，我均予以承认，并负责全部履行，承担全部法律责任及由此发生的一切经济纠纷由我公司承担。</w:delText>
        </w:r>
      </w:del>
    </w:p>
    <w:p w14:paraId="7DE91EDF">
      <w:pPr>
        <w:keepNext w:val="0"/>
        <w:keepLines w:val="0"/>
        <w:pageBreakBefore w:val="0"/>
        <w:widowControl/>
        <w:kinsoku/>
        <w:wordWrap/>
        <w:overflowPunct/>
        <w:topLinePunct w:val="0"/>
        <w:autoSpaceDE/>
        <w:autoSpaceDN/>
        <w:bidi w:val="0"/>
        <w:adjustRightInd/>
        <w:snapToGrid/>
        <w:spacing w:line="580" w:lineRule="exact"/>
        <w:ind w:firstLine="0" w:firstLineChars="0"/>
        <w:jc w:val="left"/>
        <w:textAlignment w:val="auto"/>
        <w:rPr>
          <w:del w:id="472" w:author="~~~" w:date="2024-12-12T11:07:25Z"/>
          <w:rFonts w:hint="eastAsia" w:ascii="仿宋" w:hAnsi="仿宋" w:eastAsia="仿宋" w:cs="仿宋"/>
          <w:kern w:val="0"/>
          <w:sz w:val="28"/>
          <w:szCs w:val="28"/>
          <w:lang w:val="en-US" w:eastAsia="zh-CN"/>
        </w:rPr>
        <w:pPrChange w:id="471" w:author="~~~" w:date="2024-12-12T11:07:26Z">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pPr>
        </w:pPrChange>
      </w:pPr>
      <w:del w:id="473" w:author="~~~" w:date="2024-12-12T11:07:25Z">
        <w:r>
          <w:rPr>
            <w:rFonts w:hint="eastAsia" w:ascii="仿宋" w:hAnsi="仿宋" w:eastAsia="仿宋" w:cs="仿宋"/>
            <w:kern w:val="0"/>
            <w:sz w:val="28"/>
            <w:szCs w:val="28"/>
            <w:lang w:val="en-US" w:eastAsia="zh-CN"/>
          </w:rPr>
          <w:delText>代理人无转委托权，特此委托。</w:delText>
        </w:r>
      </w:del>
    </w:p>
    <w:p w14:paraId="71C57E82">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0" w:firstLineChars="0"/>
        <w:jc w:val="both"/>
        <w:textAlignment w:val="baseline"/>
        <w:rPr>
          <w:del w:id="475" w:author="~~~" w:date="2024-12-12T11:07:25Z"/>
          <w:rFonts w:hint="eastAsia" w:ascii="仿宋" w:hAnsi="仿宋" w:eastAsia="仿宋" w:cs="仿宋"/>
          <w:b w:val="0"/>
          <w:bCs w:val="0"/>
          <w:color w:val="000000"/>
          <w:sz w:val="28"/>
          <w:szCs w:val="28"/>
          <w:lang w:val="en-US" w:eastAsia="zh-CN"/>
        </w:rPr>
        <w:pPrChange w:id="474" w:author="~~~" w:date="2024-12-12T11:07:26Z">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pPr>
        </w:pPrChange>
      </w:pPr>
    </w:p>
    <w:p w14:paraId="63FDF523">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0" w:firstLineChars="0"/>
        <w:jc w:val="both"/>
        <w:textAlignment w:val="baseline"/>
        <w:rPr>
          <w:del w:id="477" w:author="~~~" w:date="2024-12-12T11:07:25Z"/>
          <w:rFonts w:hint="eastAsia" w:ascii="仿宋" w:hAnsi="仿宋" w:eastAsia="仿宋" w:cs="仿宋"/>
          <w:b w:val="0"/>
          <w:bCs w:val="0"/>
          <w:color w:val="000000"/>
          <w:sz w:val="28"/>
          <w:szCs w:val="28"/>
          <w:lang w:val="en-US" w:eastAsia="zh-CN"/>
        </w:rPr>
        <w:pPrChange w:id="476" w:author="~~~" w:date="2024-12-12T11:07:26Z">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pPr>
        </w:pPrChange>
      </w:pPr>
      <w:del w:id="478" w:author="~~~" w:date="2024-12-12T11:07:25Z">
        <w:r>
          <w:rPr>
            <w:rFonts w:hint="eastAsia" w:ascii="仿宋" w:hAnsi="仿宋" w:eastAsia="仿宋" w:cs="仿宋"/>
            <w:b w:val="0"/>
            <w:bCs w:val="0"/>
            <w:color w:val="000000"/>
            <w:sz w:val="28"/>
            <w:szCs w:val="28"/>
            <w:lang w:val="en-US" w:eastAsia="zh-CN"/>
          </w:rPr>
          <w:delText>委托单位（盖章）</w:delText>
        </w:r>
      </w:del>
    </w:p>
    <w:p w14:paraId="2D10B1ED">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0" w:firstLineChars="0"/>
        <w:jc w:val="both"/>
        <w:textAlignment w:val="baseline"/>
        <w:rPr>
          <w:del w:id="480" w:author="~~~" w:date="2024-12-12T11:07:25Z"/>
          <w:rFonts w:hint="eastAsia" w:ascii="仿宋" w:hAnsi="仿宋" w:eastAsia="仿宋" w:cs="仿宋"/>
          <w:b w:val="0"/>
          <w:bCs w:val="0"/>
          <w:color w:val="000000"/>
          <w:sz w:val="28"/>
          <w:szCs w:val="28"/>
          <w:lang w:val="en-US" w:eastAsia="zh-CN"/>
        </w:rPr>
        <w:pPrChange w:id="479" w:author="~~~" w:date="2024-12-12T11:07:26Z">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pPr>
        </w:pPrChange>
      </w:pPr>
    </w:p>
    <w:p w14:paraId="15FE6624">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0" w:firstLineChars="0"/>
        <w:jc w:val="both"/>
        <w:textAlignment w:val="baseline"/>
        <w:rPr>
          <w:del w:id="482" w:author="~~~" w:date="2024-12-12T11:07:25Z"/>
          <w:rFonts w:hint="eastAsia" w:ascii="仿宋" w:hAnsi="仿宋" w:eastAsia="仿宋" w:cs="仿宋"/>
          <w:b w:val="0"/>
          <w:bCs w:val="0"/>
          <w:color w:val="000000"/>
          <w:sz w:val="28"/>
          <w:szCs w:val="28"/>
          <w:lang w:val="en-US" w:eastAsia="zh-CN"/>
        </w:rPr>
        <w:pPrChange w:id="481" w:author="~~~" w:date="2024-12-12T11:07:26Z">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pPr>
        </w:pPrChange>
      </w:pPr>
      <w:del w:id="483" w:author="~~~" w:date="2024-12-12T11:07:25Z">
        <w:r>
          <w:rPr>
            <w:rFonts w:hint="eastAsia" w:ascii="仿宋" w:hAnsi="仿宋" w:eastAsia="仿宋" w:cs="仿宋"/>
            <w:b w:val="0"/>
            <w:bCs w:val="0"/>
            <w:color w:val="000000"/>
            <w:sz w:val="28"/>
            <w:szCs w:val="28"/>
            <w:lang w:val="en-US" w:eastAsia="zh-CN"/>
          </w:rPr>
          <w:delText>授 权 人（签名）：</w:delText>
        </w:r>
      </w:del>
    </w:p>
    <w:p w14:paraId="59D01583">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both"/>
        <w:textAlignment w:val="baseline"/>
        <w:rPr>
          <w:del w:id="484" w:author="~~~" w:date="2024-12-12T11:07:25Z"/>
          <w:rFonts w:hint="eastAsia" w:ascii="仿宋" w:hAnsi="仿宋" w:eastAsia="仿宋" w:cs="仿宋"/>
          <w:b w:val="0"/>
          <w:bCs w:val="0"/>
          <w:color w:val="000000"/>
          <w:sz w:val="28"/>
          <w:szCs w:val="28"/>
          <w:lang w:val="en-US" w:eastAsia="zh-CN"/>
        </w:rPr>
      </w:pPr>
    </w:p>
    <w:p w14:paraId="01BE0B78">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0" w:firstLineChars="0"/>
        <w:jc w:val="both"/>
        <w:textAlignment w:val="baseline"/>
        <w:rPr>
          <w:del w:id="486" w:author="~~~" w:date="2024-12-12T11:07:25Z"/>
          <w:rFonts w:hint="eastAsia" w:ascii="仿宋" w:hAnsi="仿宋" w:eastAsia="仿宋" w:cs="仿宋"/>
          <w:b w:val="0"/>
          <w:bCs w:val="0"/>
          <w:color w:val="000000"/>
          <w:sz w:val="28"/>
          <w:szCs w:val="28"/>
          <w:lang w:val="en-US" w:eastAsia="zh-CN"/>
        </w:rPr>
        <w:pPrChange w:id="485" w:author="~~~" w:date="2024-12-12T11:07:26Z">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pPr>
        </w:pPrChange>
      </w:pPr>
      <w:del w:id="487" w:author="~~~" w:date="2024-12-12T11:07:25Z">
        <w:r>
          <w:rPr>
            <w:rFonts w:hint="eastAsia" w:ascii="仿宋" w:hAnsi="仿宋" w:eastAsia="仿宋" w:cs="仿宋"/>
            <w:b w:val="0"/>
            <w:bCs w:val="0"/>
            <w:color w:val="000000"/>
            <w:sz w:val="28"/>
            <w:szCs w:val="28"/>
            <w:lang w:val="en-US" w:eastAsia="zh-CN"/>
          </w:rPr>
          <w:delText>被授权人（签名）：</w:delText>
        </w:r>
      </w:del>
    </w:p>
    <w:p w14:paraId="6BA5BB1A">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0" w:firstLineChars="0"/>
        <w:jc w:val="both"/>
        <w:textAlignment w:val="baseline"/>
        <w:rPr>
          <w:del w:id="489" w:author="~~~" w:date="2024-12-12T11:07:25Z"/>
          <w:rFonts w:hint="eastAsia" w:ascii="仿宋" w:hAnsi="仿宋" w:eastAsia="仿宋" w:cs="仿宋"/>
          <w:b w:val="0"/>
          <w:bCs w:val="0"/>
          <w:color w:val="000000"/>
          <w:sz w:val="28"/>
          <w:szCs w:val="28"/>
          <w:lang w:val="en-US" w:eastAsia="zh-CN"/>
        </w:rPr>
        <w:pPrChange w:id="488" w:author="~~~" w:date="2024-12-12T11:07:26Z">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pPr>
        </w:pPrChange>
      </w:pPr>
    </w:p>
    <w:p w14:paraId="2922B958">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0" w:firstLineChars="0"/>
        <w:jc w:val="both"/>
        <w:textAlignment w:val="baseline"/>
        <w:rPr>
          <w:del w:id="491" w:author="~~~" w:date="2024-12-12T11:07:25Z"/>
          <w:rFonts w:hint="eastAsia" w:ascii="仿宋" w:hAnsi="仿宋" w:eastAsia="仿宋" w:cs="仿宋"/>
          <w:b w:val="0"/>
          <w:bCs w:val="0"/>
          <w:color w:val="000000"/>
          <w:sz w:val="28"/>
          <w:szCs w:val="28"/>
          <w:lang w:val="en-US" w:eastAsia="zh-CN"/>
        </w:rPr>
        <w:pPrChange w:id="490" w:author="~~~" w:date="2024-12-12T11:07:26Z">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pPr>
        </w:pPrChange>
      </w:pPr>
      <w:del w:id="492" w:author="~~~" w:date="2024-12-12T11:07:25Z">
        <w:r>
          <w:rPr>
            <w:rFonts w:hint="eastAsia" w:ascii="仿宋" w:hAnsi="仿宋" w:eastAsia="仿宋" w:cs="仿宋"/>
            <w:b w:val="0"/>
            <w:bCs w:val="0"/>
            <w:color w:val="000000"/>
            <w:sz w:val="28"/>
            <w:szCs w:val="28"/>
            <w:lang w:val="en-US" w:eastAsia="zh-CN"/>
          </w:rPr>
          <w:delText>签发日期：     年  月  日</w:delText>
        </w:r>
      </w:del>
    </w:p>
    <w:p w14:paraId="6E0D17F6">
      <w:pPr>
        <w:pStyle w:val="2"/>
        <w:keepNext w:val="0"/>
        <w:keepLines w:val="0"/>
        <w:pageBreakBefore w:val="0"/>
        <w:kinsoku/>
        <w:wordWrap/>
        <w:overflowPunct/>
        <w:topLinePunct w:val="0"/>
        <w:autoSpaceDE/>
        <w:autoSpaceDN/>
        <w:bidi w:val="0"/>
        <w:adjustRightInd/>
        <w:spacing w:line="580" w:lineRule="exact"/>
        <w:rPr>
          <w:del w:id="493" w:author="~~~" w:date="2024-12-12T11:07:25Z"/>
          <w:rFonts w:hint="eastAsia"/>
          <w:lang w:val="en-US" w:eastAsia="zh-CN"/>
        </w:rPr>
      </w:pPr>
    </w:p>
    <w:p w14:paraId="286B04D0">
      <w:pPr>
        <w:keepNext w:val="0"/>
        <w:keepLines w:val="0"/>
        <w:pageBreakBefore w:val="0"/>
        <w:widowControl/>
        <w:kinsoku/>
        <w:wordWrap/>
        <w:overflowPunct/>
        <w:topLinePunct w:val="0"/>
        <w:autoSpaceDE/>
        <w:autoSpaceDN/>
        <w:bidi w:val="0"/>
        <w:adjustRightInd/>
        <w:snapToGrid/>
        <w:spacing w:line="580" w:lineRule="exact"/>
        <w:jc w:val="left"/>
        <w:textAlignment w:val="auto"/>
        <w:rPr>
          <w:del w:id="494" w:author="~~~" w:date="2024-12-12T11:07:25Z"/>
          <w:rFonts w:hint="eastAsia" w:ascii="仿宋" w:hAnsi="仿宋" w:eastAsia="仿宋" w:cs="仿宋"/>
          <w:kern w:val="0"/>
          <w:sz w:val="28"/>
          <w:szCs w:val="28"/>
          <w:lang w:val="en-US" w:eastAsia="zh-CN"/>
        </w:rPr>
      </w:pPr>
    </w:p>
    <w:p w14:paraId="1FFC777E">
      <w:pPr>
        <w:keepNext w:val="0"/>
        <w:keepLines w:val="0"/>
        <w:pageBreakBefore w:val="0"/>
        <w:widowControl/>
        <w:kinsoku/>
        <w:wordWrap/>
        <w:overflowPunct/>
        <w:topLinePunct w:val="0"/>
        <w:autoSpaceDE/>
        <w:autoSpaceDN/>
        <w:bidi w:val="0"/>
        <w:adjustRightInd/>
        <w:snapToGrid/>
        <w:spacing w:line="580" w:lineRule="exact"/>
        <w:jc w:val="left"/>
        <w:textAlignment w:val="auto"/>
        <w:rPr>
          <w:del w:id="495" w:author="~~~" w:date="2024-12-12T11:07:25Z"/>
          <w:rFonts w:hint="eastAsia" w:ascii="仿宋" w:hAnsi="仿宋" w:eastAsia="仿宋" w:cs="仿宋"/>
          <w:kern w:val="0"/>
          <w:sz w:val="28"/>
          <w:szCs w:val="28"/>
          <w:lang w:val="en-US" w:eastAsia="zh-CN"/>
        </w:rPr>
      </w:pPr>
    </w:p>
    <w:p w14:paraId="685A246E">
      <w:pPr>
        <w:keepNext w:val="0"/>
        <w:keepLines w:val="0"/>
        <w:pageBreakBefore w:val="0"/>
        <w:widowControl/>
        <w:kinsoku/>
        <w:wordWrap/>
        <w:overflowPunct/>
        <w:topLinePunct w:val="0"/>
        <w:autoSpaceDE/>
        <w:autoSpaceDN/>
        <w:bidi w:val="0"/>
        <w:adjustRightInd/>
        <w:snapToGrid/>
        <w:spacing w:line="580" w:lineRule="exact"/>
        <w:jc w:val="left"/>
        <w:textAlignment w:val="auto"/>
        <w:rPr>
          <w:del w:id="496" w:author="~~~" w:date="2024-12-12T11:07:25Z"/>
          <w:rFonts w:hint="eastAsia" w:ascii="仿宋" w:hAnsi="仿宋" w:eastAsia="仿宋" w:cs="仿宋"/>
          <w:kern w:val="0"/>
          <w:sz w:val="28"/>
          <w:szCs w:val="28"/>
          <w:lang w:val="en-US" w:eastAsia="zh-CN"/>
        </w:rPr>
      </w:pPr>
    </w:p>
    <w:p w14:paraId="6F9D98F0">
      <w:pPr>
        <w:keepNext w:val="0"/>
        <w:keepLines w:val="0"/>
        <w:pageBreakBefore w:val="0"/>
        <w:widowControl/>
        <w:kinsoku/>
        <w:wordWrap/>
        <w:overflowPunct/>
        <w:topLinePunct w:val="0"/>
        <w:autoSpaceDE/>
        <w:autoSpaceDN/>
        <w:bidi w:val="0"/>
        <w:adjustRightInd/>
        <w:snapToGrid/>
        <w:spacing w:line="580" w:lineRule="exact"/>
        <w:jc w:val="left"/>
        <w:textAlignment w:val="auto"/>
        <w:rPr>
          <w:del w:id="497" w:author="~~~" w:date="2024-12-12T11:07:25Z"/>
          <w:rFonts w:hint="eastAsia" w:ascii="仿宋" w:hAnsi="仿宋" w:eastAsia="仿宋" w:cs="仿宋"/>
          <w:kern w:val="0"/>
          <w:sz w:val="28"/>
          <w:szCs w:val="28"/>
          <w:lang w:val="en-US" w:eastAsia="zh-CN"/>
        </w:rPr>
      </w:pPr>
    </w:p>
    <w:p w14:paraId="23F662B3">
      <w:pPr>
        <w:keepNext w:val="0"/>
        <w:keepLines w:val="0"/>
        <w:pageBreakBefore w:val="0"/>
        <w:widowControl/>
        <w:kinsoku/>
        <w:wordWrap/>
        <w:overflowPunct/>
        <w:topLinePunct w:val="0"/>
        <w:autoSpaceDE/>
        <w:autoSpaceDN/>
        <w:bidi w:val="0"/>
        <w:adjustRightInd/>
        <w:snapToGrid/>
        <w:spacing w:line="580" w:lineRule="exact"/>
        <w:jc w:val="left"/>
        <w:textAlignment w:val="auto"/>
        <w:rPr>
          <w:del w:id="498" w:author="~~~" w:date="2024-12-12T11:07:25Z"/>
          <w:rFonts w:hint="eastAsia" w:ascii="仿宋" w:hAnsi="仿宋" w:eastAsia="仿宋" w:cs="仿宋"/>
          <w:kern w:val="0"/>
          <w:sz w:val="28"/>
          <w:szCs w:val="28"/>
          <w:lang w:val="en-US" w:eastAsia="zh-CN"/>
        </w:rPr>
      </w:pPr>
    </w:p>
    <w:p w14:paraId="1E22CE74">
      <w:pPr>
        <w:keepNext w:val="0"/>
        <w:keepLines w:val="0"/>
        <w:pageBreakBefore w:val="0"/>
        <w:widowControl/>
        <w:kinsoku/>
        <w:wordWrap/>
        <w:overflowPunct/>
        <w:topLinePunct w:val="0"/>
        <w:autoSpaceDE/>
        <w:autoSpaceDN/>
        <w:bidi w:val="0"/>
        <w:adjustRightInd/>
        <w:snapToGrid/>
        <w:spacing w:line="580" w:lineRule="exact"/>
        <w:jc w:val="left"/>
        <w:textAlignment w:val="auto"/>
        <w:rPr>
          <w:del w:id="499" w:author="~~~" w:date="2024-12-12T11:07:25Z"/>
          <w:rFonts w:hint="eastAsia" w:ascii="仿宋" w:hAnsi="仿宋" w:eastAsia="仿宋" w:cs="仿宋"/>
          <w:kern w:val="0"/>
          <w:sz w:val="28"/>
          <w:szCs w:val="28"/>
          <w:lang w:val="en-US" w:eastAsia="zh-CN"/>
        </w:rPr>
      </w:pPr>
    </w:p>
    <w:p w14:paraId="6F34D7B5">
      <w:pPr>
        <w:keepNext w:val="0"/>
        <w:keepLines w:val="0"/>
        <w:pageBreakBefore w:val="0"/>
        <w:widowControl/>
        <w:kinsoku/>
        <w:wordWrap/>
        <w:overflowPunct/>
        <w:topLinePunct w:val="0"/>
        <w:autoSpaceDE/>
        <w:autoSpaceDN/>
        <w:bidi w:val="0"/>
        <w:adjustRightInd/>
        <w:snapToGrid/>
        <w:spacing w:line="580" w:lineRule="exact"/>
        <w:jc w:val="left"/>
        <w:textAlignment w:val="auto"/>
        <w:rPr>
          <w:del w:id="500" w:author="~~~" w:date="2024-12-12T11:07:25Z"/>
          <w:rFonts w:hint="eastAsia" w:ascii="仿宋" w:hAnsi="仿宋" w:eastAsia="仿宋" w:cs="仿宋"/>
          <w:kern w:val="0"/>
          <w:sz w:val="28"/>
          <w:szCs w:val="28"/>
          <w:lang w:val="en-US" w:eastAsia="zh-CN"/>
        </w:rPr>
      </w:pPr>
      <w:del w:id="501" w:author="~~~" w:date="2024-12-12T11:07:25Z">
        <w:r>
          <w:rPr>
            <w:rFonts w:hint="eastAsia" w:ascii="仿宋" w:hAnsi="仿宋" w:eastAsia="仿宋" w:cs="仿宋"/>
            <w:kern w:val="0"/>
            <w:sz w:val="28"/>
            <w:szCs w:val="28"/>
            <w:lang w:val="en-US" w:eastAsia="zh-CN"/>
          </w:rPr>
          <w:delText>法定代表人身份证正反两面影印件</w:delText>
        </w:r>
      </w:del>
    </w:p>
    <w:tbl>
      <w:tblPr>
        <w:tblStyle w:val="12"/>
        <w:tblW w:w="9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4"/>
        <w:gridCol w:w="4994"/>
      </w:tblGrid>
      <w:tr w14:paraId="2ED86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4" w:hRule="atLeast"/>
          <w:del w:id="502" w:author="~~~" w:date="2024-12-12T11:07:25Z"/>
        </w:trPr>
        <w:tc>
          <w:tcPr>
            <w:tcW w:w="4994" w:type="dxa"/>
            <w:noWrap w:val="0"/>
            <w:vAlign w:val="top"/>
          </w:tcPr>
          <w:p w14:paraId="0DA44245">
            <w:pPr>
              <w:kinsoku/>
              <w:overflowPunct/>
              <w:topLinePunct w:val="0"/>
              <w:bidi w:val="0"/>
              <w:spacing w:line="440" w:lineRule="atLeast"/>
              <w:rPr>
                <w:del w:id="503" w:author="~~~" w:date="2024-12-12T11:07:25Z"/>
                <w:rFonts w:hint="eastAsia" w:ascii="仿宋" w:hAnsi="仿宋" w:eastAsia="仿宋" w:cs="仿宋"/>
                <w:b/>
                <w:sz w:val="28"/>
                <w:szCs w:val="28"/>
                <w:highlight w:val="none"/>
                <w:u w:val="none"/>
              </w:rPr>
            </w:pPr>
          </w:p>
          <w:p w14:paraId="464CCD50">
            <w:pPr>
              <w:kinsoku/>
              <w:overflowPunct/>
              <w:topLinePunct w:val="0"/>
              <w:bidi w:val="0"/>
              <w:spacing w:line="440" w:lineRule="atLeast"/>
              <w:rPr>
                <w:del w:id="504" w:author="~~~" w:date="2024-12-12T11:07:25Z"/>
                <w:rFonts w:hint="eastAsia" w:ascii="仿宋" w:hAnsi="仿宋" w:eastAsia="仿宋" w:cs="仿宋"/>
                <w:b/>
                <w:sz w:val="28"/>
                <w:szCs w:val="28"/>
                <w:highlight w:val="none"/>
                <w:u w:val="none"/>
              </w:rPr>
            </w:pPr>
          </w:p>
          <w:p w14:paraId="24DA30A3">
            <w:pPr>
              <w:kinsoku/>
              <w:overflowPunct/>
              <w:topLinePunct w:val="0"/>
              <w:bidi w:val="0"/>
              <w:spacing w:line="440" w:lineRule="atLeast"/>
              <w:rPr>
                <w:del w:id="505" w:author="~~~" w:date="2024-12-12T11:07:25Z"/>
                <w:rFonts w:hint="eastAsia" w:ascii="仿宋" w:hAnsi="仿宋" w:eastAsia="仿宋" w:cs="仿宋"/>
                <w:b/>
                <w:sz w:val="28"/>
                <w:szCs w:val="28"/>
                <w:highlight w:val="none"/>
                <w:u w:val="none"/>
              </w:rPr>
            </w:pPr>
          </w:p>
          <w:p w14:paraId="19DC9C4B">
            <w:pPr>
              <w:pStyle w:val="8"/>
              <w:rPr>
                <w:del w:id="506" w:author="~~~" w:date="2024-12-12T11:07:25Z"/>
                <w:rFonts w:hint="eastAsia" w:ascii="仿宋" w:hAnsi="仿宋" w:eastAsia="仿宋" w:cs="仿宋"/>
                <w:b/>
                <w:sz w:val="28"/>
                <w:szCs w:val="28"/>
                <w:highlight w:val="none"/>
                <w:u w:val="none"/>
              </w:rPr>
            </w:pPr>
          </w:p>
          <w:p w14:paraId="027ABCF3">
            <w:pPr>
              <w:rPr>
                <w:del w:id="507" w:author="~~~" w:date="2024-12-12T11:07:25Z"/>
                <w:rFonts w:hint="eastAsia"/>
              </w:rPr>
            </w:pPr>
          </w:p>
          <w:p w14:paraId="0B919BAE">
            <w:pPr>
              <w:kinsoku/>
              <w:overflowPunct/>
              <w:topLinePunct w:val="0"/>
              <w:bidi w:val="0"/>
              <w:spacing w:line="440" w:lineRule="atLeast"/>
              <w:rPr>
                <w:del w:id="508" w:author="~~~" w:date="2024-12-12T11:07:25Z"/>
                <w:rFonts w:hint="eastAsia" w:ascii="仿宋" w:hAnsi="仿宋" w:eastAsia="仿宋" w:cs="仿宋"/>
                <w:b/>
                <w:sz w:val="28"/>
                <w:szCs w:val="28"/>
                <w:highlight w:val="none"/>
                <w:u w:val="none"/>
              </w:rPr>
            </w:pPr>
          </w:p>
        </w:tc>
        <w:tc>
          <w:tcPr>
            <w:tcW w:w="4994" w:type="dxa"/>
            <w:noWrap w:val="0"/>
            <w:vAlign w:val="top"/>
          </w:tcPr>
          <w:p w14:paraId="1282863C">
            <w:pPr>
              <w:kinsoku/>
              <w:overflowPunct/>
              <w:topLinePunct w:val="0"/>
              <w:bidi w:val="0"/>
              <w:spacing w:line="440" w:lineRule="atLeast"/>
              <w:rPr>
                <w:del w:id="509" w:author="~~~" w:date="2024-12-12T11:07:25Z"/>
                <w:rFonts w:hint="eastAsia" w:ascii="仿宋" w:hAnsi="仿宋" w:eastAsia="仿宋" w:cs="仿宋"/>
                <w:b/>
                <w:sz w:val="28"/>
                <w:szCs w:val="28"/>
                <w:highlight w:val="none"/>
                <w:u w:val="none"/>
              </w:rPr>
            </w:pPr>
          </w:p>
        </w:tc>
      </w:tr>
    </w:tbl>
    <w:p w14:paraId="4976B5CB">
      <w:pPr>
        <w:widowControl/>
        <w:jc w:val="left"/>
        <w:rPr>
          <w:del w:id="510" w:author="~~~" w:date="2024-12-12T11:07:25Z"/>
          <w:rFonts w:hint="eastAsia" w:ascii="仿宋" w:hAnsi="仿宋" w:eastAsia="仿宋" w:cs="仿宋"/>
          <w:kern w:val="0"/>
          <w:sz w:val="28"/>
          <w:szCs w:val="28"/>
          <w:lang w:val="en-US" w:eastAsia="zh-CN"/>
        </w:rPr>
      </w:pPr>
    </w:p>
    <w:p w14:paraId="3F6175F7">
      <w:pPr>
        <w:widowControl/>
        <w:jc w:val="left"/>
        <w:rPr>
          <w:del w:id="511" w:author="~~~" w:date="2024-12-12T11:07:25Z"/>
          <w:rFonts w:hint="eastAsia" w:ascii="仿宋" w:hAnsi="仿宋" w:eastAsia="仿宋" w:cs="仿宋"/>
          <w:kern w:val="0"/>
          <w:sz w:val="28"/>
          <w:szCs w:val="28"/>
          <w:lang w:val="en-US" w:eastAsia="zh-CN"/>
        </w:rPr>
      </w:pPr>
    </w:p>
    <w:p w14:paraId="7C4B3B30">
      <w:pPr>
        <w:widowControl/>
        <w:jc w:val="left"/>
        <w:rPr>
          <w:del w:id="512" w:author="~~~" w:date="2024-12-12T11:07:25Z"/>
          <w:rFonts w:hint="eastAsia" w:ascii="仿宋" w:hAnsi="仿宋" w:eastAsia="仿宋" w:cs="仿宋"/>
          <w:kern w:val="0"/>
          <w:sz w:val="28"/>
          <w:szCs w:val="28"/>
          <w:lang w:val="en-US" w:eastAsia="zh-CN"/>
        </w:rPr>
      </w:pPr>
      <w:del w:id="513" w:author="~~~" w:date="2024-12-12T11:07:25Z">
        <w:r>
          <w:rPr>
            <w:rFonts w:hint="eastAsia" w:ascii="仿宋" w:hAnsi="仿宋" w:eastAsia="仿宋" w:cs="仿宋"/>
            <w:kern w:val="0"/>
            <w:sz w:val="28"/>
            <w:szCs w:val="28"/>
            <w:lang w:val="en-US" w:eastAsia="zh-CN"/>
          </w:rPr>
          <w:delText>授权委托人身份证正反两面影印件</w:delText>
        </w:r>
      </w:del>
    </w:p>
    <w:tbl>
      <w:tblPr>
        <w:tblStyle w:val="12"/>
        <w:tblW w:w="9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4"/>
        <w:gridCol w:w="4994"/>
      </w:tblGrid>
      <w:tr w14:paraId="0F09C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4" w:hRule="atLeast"/>
          <w:del w:id="514" w:author="~~~" w:date="2024-12-12T11:07:25Z"/>
        </w:trPr>
        <w:tc>
          <w:tcPr>
            <w:tcW w:w="4994" w:type="dxa"/>
            <w:noWrap w:val="0"/>
            <w:vAlign w:val="top"/>
          </w:tcPr>
          <w:p w14:paraId="6DD3EDAB">
            <w:pPr>
              <w:kinsoku/>
              <w:overflowPunct/>
              <w:topLinePunct w:val="0"/>
              <w:bidi w:val="0"/>
              <w:spacing w:line="440" w:lineRule="atLeast"/>
              <w:rPr>
                <w:del w:id="515" w:author="~~~" w:date="2024-12-12T11:07:25Z"/>
                <w:rFonts w:hint="eastAsia" w:ascii="仿宋" w:hAnsi="仿宋" w:eastAsia="仿宋" w:cs="仿宋"/>
                <w:b/>
                <w:sz w:val="28"/>
                <w:szCs w:val="28"/>
                <w:highlight w:val="none"/>
                <w:u w:val="none"/>
              </w:rPr>
            </w:pPr>
          </w:p>
          <w:p w14:paraId="78E6EECA">
            <w:pPr>
              <w:kinsoku/>
              <w:overflowPunct/>
              <w:topLinePunct w:val="0"/>
              <w:bidi w:val="0"/>
              <w:spacing w:line="440" w:lineRule="atLeast"/>
              <w:rPr>
                <w:del w:id="516" w:author="~~~" w:date="2024-12-12T11:07:25Z"/>
                <w:rFonts w:hint="eastAsia" w:ascii="仿宋" w:hAnsi="仿宋" w:eastAsia="仿宋" w:cs="仿宋"/>
                <w:b/>
                <w:sz w:val="28"/>
                <w:szCs w:val="28"/>
                <w:highlight w:val="none"/>
                <w:u w:val="none"/>
              </w:rPr>
            </w:pPr>
          </w:p>
          <w:p w14:paraId="1040B066">
            <w:pPr>
              <w:kinsoku/>
              <w:overflowPunct/>
              <w:topLinePunct w:val="0"/>
              <w:bidi w:val="0"/>
              <w:spacing w:line="440" w:lineRule="atLeast"/>
              <w:rPr>
                <w:del w:id="517" w:author="~~~" w:date="2024-12-12T11:07:25Z"/>
                <w:rFonts w:hint="eastAsia" w:ascii="仿宋" w:hAnsi="仿宋" w:eastAsia="仿宋" w:cs="仿宋"/>
                <w:b/>
                <w:sz w:val="28"/>
                <w:szCs w:val="28"/>
                <w:highlight w:val="none"/>
                <w:u w:val="none"/>
              </w:rPr>
            </w:pPr>
          </w:p>
          <w:p w14:paraId="61CE5988">
            <w:pPr>
              <w:pStyle w:val="2"/>
              <w:rPr>
                <w:del w:id="518" w:author="~~~" w:date="2024-12-12T11:07:25Z"/>
                <w:rFonts w:hint="eastAsia"/>
              </w:rPr>
            </w:pPr>
          </w:p>
          <w:p w14:paraId="1B690056">
            <w:pPr>
              <w:kinsoku/>
              <w:overflowPunct/>
              <w:topLinePunct w:val="0"/>
              <w:bidi w:val="0"/>
              <w:spacing w:line="440" w:lineRule="atLeast"/>
              <w:rPr>
                <w:del w:id="519" w:author="~~~" w:date="2024-12-12T11:07:25Z"/>
                <w:rFonts w:hint="eastAsia" w:ascii="仿宋" w:hAnsi="仿宋" w:eastAsia="仿宋" w:cs="仿宋"/>
                <w:b/>
                <w:sz w:val="28"/>
                <w:szCs w:val="28"/>
                <w:highlight w:val="none"/>
                <w:u w:val="none"/>
              </w:rPr>
            </w:pPr>
          </w:p>
          <w:p w14:paraId="338FA8B7">
            <w:pPr>
              <w:pStyle w:val="2"/>
              <w:rPr>
                <w:del w:id="520" w:author="~~~" w:date="2024-12-12T11:07:25Z"/>
                <w:rFonts w:hint="eastAsia"/>
              </w:rPr>
            </w:pPr>
          </w:p>
          <w:p w14:paraId="29BDD8A0">
            <w:pPr>
              <w:kinsoku/>
              <w:overflowPunct/>
              <w:topLinePunct w:val="0"/>
              <w:bidi w:val="0"/>
              <w:spacing w:line="440" w:lineRule="atLeast"/>
              <w:rPr>
                <w:del w:id="521" w:author="~~~" w:date="2024-12-12T11:07:25Z"/>
                <w:rFonts w:hint="eastAsia" w:ascii="仿宋" w:hAnsi="仿宋" w:eastAsia="仿宋" w:cs="仿宋"/>
                <w:b/>
                <w:sz w:val="28"/>
                <w:szCs w:val="28"/>
                <w:highlight w:val="none"/>
                <w:u w:val="none"/>
              </w:rPr>
            </w:pPr>
          </w:p>
        </w:tc>
        <w:tc>
          <w:tcPr>
            <w:tcW w:w="4994" w:type="dxa"/>
            <w:noWrap w:val="0"/>
            <w:vAlign w:val="top"/>
          </w:tcPr>
          <w:p w14:paraId="4A616DB8">
            <w:pPr>
              <w:kinsoku/>
              <w:overflowPunct/>
              <w:topLinePunct w:val="0"/>
              <w:bidi w:val="0"/>
              <w:spacing w:line="440" w:lineRule="atLeast"/>
              <w:rPr>
                <w:del w:id="522" w:author="~~~" w:date="2024-12-12T11:07:25Z"/>
                <w:rFonts w:hint="eastAsia" w:ascii="仿宋" w:hAnsi="仿宋" w:eastAsia="仿宋" w:cs="仿宋"/>
                <w:b/>
                <w:sz w:val="28"/>
                <w:szCs w:val="28"/>
                <w:highlight w:val="none"/>
                <w:u w:val="none"/>
              </w:rPr>
            </w:pPr>
          </w:p>
        </w:tc>
      </w:tr>
    </w:tbl>
    <w:p w14:paraId="7B637315">
      <w:pPr>
        <w:widowControl/>
        <w:jc w:val="left"/>
        <w:rPr>
          <w:del w:id="523" w:author="~~~" w:date="2024-12-12T11:07:25Z"/>
          <w:rFonts w:hint="eastAsia" w:ascii="仿宋" w:hAnsi="仿宋" w:eastAsia="仿宋" w:cs="仿宋"/>
          <w:kern w:val="0"/>
          <w:sz w:val="28"/>
          <w:szCs w:val="28"/>
          <w:lang w:val="en-US" w:eastAsia="zh-CN"/>
        </w:rPr>
      </w:pPr>
    </w:p>
    <w:p w14:paraId="707D30FB">
      <w:pPr>
        <w:pStyle w:val="6"/>
        <w:numPr>
          <w:ilvl w:val="0"/>
          <w:numId w:val="0"/>
        </w:numPr>
        <w:ind w:left="0" w:leftChars="0"/>
        <w:rPr>
          <w:del w:id="525" w:author="盈科 李想" w:date="2024-12-12T16:32:53Z"/>
          <w:rFonts w:hint="eastAsia" w:ascii="仿宋" w:hAnsi="仿宋" w:eastAsia="仿宋" w:cs="仿宋"/>
        </w:rPr>
        <w:pPrChange w:id="524" w:author="~~~" w:date="2024-12-12T11:07:26Z">
          <w:pPr>
            <w:pStyle w:val="6"/>
            <w:numPr>
              <w:ilvl w:val="0"/>
              <w:numId w:val="0"/>
            </w:numPr>
            <w:ind w:left="2862" w:leftChars="0"/>
          </w:pPr>
        </w:pPrChange>
      </w:pPr>
    </w:p>
    <w:p w14:paraId="06CECEB9">
      <w:pPr>
        <w:tabs>
          <w:tab w:val="left" w:pos="5949"/>
        </w:tabs>
        <w:spacing w:line="20" w:lineRule="exact"/>
        <w:jc w:val="left"/>
        <w:rPr>
          <w:rFonts w:hint="eastAsia" w:eastAsiaTheme="minorEastAsia"/>
          <w:lang w:eastAsia="zh-CN"/>
        </w:rPr>
        <w:pPrChange w:id="526" w:author="盈科 李想" w:date="2024-12-12T16:34:35Z">
          <w:pPr>
            <w:pStyle w:val="5"/>
          </w:pPr>
        </w:pPrChange>
      </w:pPr>
    </w:p>
    <w:sectPr>
      <w:footerReference r:id="rId6" w:type="default"/>
      <w:pgSz w:w="11906" w:h="16838"/>
      <w:pgMar w:top="1440" w:right="1417" w:bottom="1440" w:left="1701"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盈科 李想" w:date="2024-12-12T16:25:33Z" w:initials="8">
    <w:p w14:paraId="4D8C529A">
      <w:pPr>
        <w:pStyle w:val="7"/>
      </w:pPr>
      <w:r>
        <w:rPr>
          <w:rFonts w:hint="eastAsia"/>
          <w:lang w:val="en-US" w:eastAsia="zh-CN"/>
        </w:rPr>
        <w:t>提示贵司注意，乙方为自然人投资设立的有限责任公司，注册资本为300万元，未查询到其股东实缴情况，截止合同审查之日，乙方无涉诉情况。建议核实其履约能力。</w:t>
      </w:r>
    </w:p>
  </w:comment>
  <w:comment w:id="1" w:author="盈科 李想" w:date="2024-12-12T16:27:19Z" w:initials="8">
    <w:p w14:paraId="4396119E">
      <w:pPr>
        <w:pStyle w:val="7"/>
      </w:pPr>
      <w:r>
        <w:rPr>
          <w:rFonts w:hint="eastAsia"/>
          <w:lang w:val="en-US" w:eastAsia="zh-CN"/>
        </w:rPr>
        <w:t>提示贵司核实此处内容是否准确无误。</w:t>
      </w:r>
    </w:p>
  </w:comment>
  <w:comment w:id="2" w:author="盈科 李想" w:date="2024-12-12T16:30:26Z" w:initials="8">
    <w:p w14:paraId="0FF24780">
      <w:pPr>
        <w:pStyle w:val="7"/>
        <w:rPr>
          <w:rFonts w:hint="default"/>
          <w:lang w:val="en-US" w:eastAsia="zh-CN"/>
        </w:rPr>
      </w:pPr>
      <w:r>
        <w:rPr>
          <w:rFonts w:hint="eastAsia"/>
          <w:lang w:val="en-US" w:eastAsia="zh-CN"/>
        </w:rPr>
        <w:t>此处税率与合同第一条所载税率不一致。</w:t>
      </w:r>
    </w:p>
    <w:p w14:paraId="04F2C1DB">
      <w:pPr>
        <w:pStyle w:val="7"/>
        <w:rPr>
          <w:rFonts w:hint="default" w:eastAsiaTheme="minorEastAsia"/>
          <w:lang w:val="en-US" w:eastAsia="zh-CN"/>
        </w:rPr>
      </w:pPr>
      <w:r>
        <w:rPr>
          <w:rFonts w:hint="eastAsia"/>
          <w:lang w:val="en-US" w:eastAsia="zh-CN"/>
        </w:rPr>
        <w:t>提示贵司核实税率。</w:t>
      </w:r>
    </w:p>
  </w:comment>
  <w:comment w:id="3" w:author="盈科 李想" w:date="2024-12-12T16:32:01Z" w:initials="8">
    <w:p w14:paraId="0BBA5EF2">
      <w:pPr>
        <w:pStyle w:val="7"/>
      </w:pPr>
      <w:r>
        <w:rPr>
          <w:rFonts w:hint="eastAsia"/>
          <w:lang w:val="en-US" w:eastAsia="zh-CN"/>
        </w:rPr>
        <w:t>提示贵司注意是否接受此处对违约金总额上限的约定。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D8C529A" w15:done="0"/>
  <w15:commentEx w15:paraId="4396119E" w15:done="0"/>
  <w15:commentEx w15:paraId="04F2C1DB" w15:done="0"/>
  <w15:commentEx w15:paraId="0BBA5E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6C672">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19E33">
                          <w:pPr>
                            <w:pStyle w:val="2"/>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BC19E33">
                    <w:pPr>
                      <w:pStyle w:val="2"/>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A15B7">
    <w:pPr>
      <w:pStyle w:val="10"/>
      <w:pBdr>
        <w:bottom w:val="single" w:color="auto" w:sz="4" w:space="1"/>
      </w:pBdr>
      <w:spacing w:line="240" w:lineRule="atLeast"/>
      <w:rPr>
        <w:rFonts w:hint="default" w:eastAsia="仿宋" w:asciiTheme="minorAscii" w:hAnsiTheme="minorAscii"/>
        <w:b/>
        <w:bCs/>
        <w:sz w:val="21"/>
        <w:szCs w:val="21"/>
        <w:u w:val="single"/>
        <w:lang w:val="en-US" w:eastAsia="zh-CN"/>
      </w:rPr>
    </w:pPr>
    <w:r>
      <w:rPr>
        <w:rFonts w:hint="eastAsia"/>
        <w:u w:val="none"/>
        <w:lang w:val="en-US" w:eastAsia="zh-CN"/>
      </w:rPr>
      <w:drawing>
        <wp:anchor distT="0" distB="0" distL="114300" distR="114300" simplePos="0" relativeHeight="251660288" behindDoc="0" locked="0" layoutInCell="1" allowOverlap="1">
          <wp:simplePos x="0" y="0"/>
          <wp:positionH relativeFrom="column">
            <wp:posOffset>3658235</wp:posOffset>
          </wp:positionH>
          <wp:positionV relativeFrom="paragraph">
            <wp:posOffset>-47625</wp:posOffset>
          </wp:positionV>
          <wp:extent cx="268605" cy="224155"/>
          <wp:effectExtent l="0" t="0" r="17145" b="4445"/>
          <wp:wrapSquare wrapText="bothSides"/>
          <wp:docPr id="10" name="图片 10" descr="742bfb9b25aef7945ea31f746efe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42bfb9b25aef7945ea31f746efeda0"/>
                  <pic:cNvPicPr>
                    <a:picLocks noChangeAspect="1"/>
                  </pic:cNvPicPr>
                </pic:nvPicPr>
                <pic:blipFill>
                  <a:blip r:embed="rId1"/>
                  <a:stretch>
                    <a:fillRect/>
                  </a:stretch>
                </pic:blipFill>
                <pic:spPr>
                  <a:xfrm>
                    <a:off x="0" y="0"/>
                    <a:ext cx="268605" cy="224155"/>
                  </a:xfrm>
                  <a:prstGeom prst="rect">
                    <a:avLst/>
                  </a:prstGeom>
                </pic:spPr>
              </pic:pic>
            </a:graphicData>
          </a:graphic>
        </wp:anchor>
      </w:drawing>
    </w:r>
    <w:r>
      <w:rPr>
        <w:rFonts w:hint="eastAsia"/>
        <w:u w:val="none"/>
        <w:lang w:val="en-US" w:eastAsia="zh-CN"/>
      </w:rPr>
      <w:t xml:space="preserve">                                                                     </w:t>
    </w:r>
    <w:r>
      <w:rPr>
        <w:rFonts w:hint="default" w:eastAsia="仿宋" w:asciiTheme="minorAscii" w:hAnsiTheme="minorAscii"/>
        <w:b/>
        <w:bCs/>
        <w:sz w:val="21"/>
        <w:szCs w:val="21"/>
        <w:u w:val="none"/>
        <w:lang w:val="en-US" w:eastAsia="zh-CN"/>
      </w:rPr>
      <w:t>山西丹河建筑工程有限公司</w:t>
    </w:r>
  </w:p>
  <w:p w14:paraId="6715438D">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6CB26"/>
    <w:multiLevelType w:val="singleLevel"/>
    <w:tmpl w:val="32B6CB26"/>
    <w:lvl w:ilvl="0" w:tentative="0">
      <w:start w:val="2"/>
      <w:numFmt w:val="decimal"/>
      <w:suff w:val="nothing"/>
      <w:lvlText w:val="%1、"/>
      <w:lvlJc w:val="left"/>
    </w:lvl>
  </w:abstractNum>
  <w:abstractNum w:abstractNumId="1">
    <w:nsid w:val="656D6133"/>
    <w:multiLevelType w:val="multilevel"/>
    <w:tmpl w:val="656D6133"/>
    <w:lvl w:ilvl="0" w:tentative="0">
      <w:start w:val="1"/>
      <w:numFmt w:val="chineseCountingThousand"/>
      <w:suff w:val="nothing"/>
      <w:lvlText w:val="第%1部分"/>
      <w:lvlJc w:val="center"/>
      <w:pPr>
        <w:ind w:left="2862" w:firstLine="288"/>
      </w:pPr>
      <w:rPr>
        <w:rFonts w:hint="eastAsia"/>
        <w:sz w:val="28"/>
        <w:szCs w:val="28"/>
      </w:rPr>
    </w:lvl>
    <w:lvl w:ilvl="1" w:tentative="0">
      <w:start w:val="1"/>
      <w:numFmt w:val="chineseCountingThousand"/>
      <w:suff w:val="nothing"/>
      <w:lvlText w:val="%2、"/>
      <w:lvlJc w:val="left"/>
      <w:pPr>
        <w:ind w:left="3153" w:firstLine="177"/>
      </w:pPr>
      <w:rPr>
        <w:rFonts w:hint="eastAsia" w:ascii="仿宋_GB2312" w:hAnsi="宋体" w:eastAsia="仿宋_GB2312"/>
        <w:sz w:val="32"/>
        <w:szCs w:val="32"/>
        <w:lang w:val="en-US"/>
      </w:rPr>
    </w:lvl>
    <w:lvl w:ilvl="2" w:tentative="0">
      <w:start w:val="1"/>
      <w:numFmt w:val="chineseCountingThousand"/>
      <w:pStyle w:val="6"/>
      <w:suff w:val="nothing"/>
      <w:lvlText w:val="(%3)"/>
      <w:lvlJc w:val="left"/>
      <w:pPr>
        <w:ind w:left="2862" w:firstLine="0"/>
      </w:pPr>
      <w:rPr>
        <w:rFonts w:hint="default" w:ascii="Times New Roman" w:hAnsi="Times New Roman" w:eastAsia="宋体"/>
        <w:b/>
        <w:i w:val="0"/>
        <w:spacing w:val="0"/>
        <w:w w:val="100"/>
        <w:position w:val="0"/>
        <w:sz w:val="21"/>
        <w:szCs w:val="21"/>
      </w:rPr>
    </w:lvl>
    <w:lvl w:ilvl="3" w:tentative="0">
      <w:start w:val="1"/>
      <w:numFmt w:val="decimal"/>
      <w:suff w:val="nothing"/>
      <w:lvlText w:val="%4、"/>
      <w:lvlJc w:val="left"/>
      <w:pPr>
        <w:ind w:left="2862" w:firstLine="0"/>
      </w:pPr>
      <w:rPr>
        <w:rFonts w:hint="eastAsia"/>
      </w:rPr>
    </w:lvl>
    <w:lvl w:ilvl="4" w:tentative="0">
      <w:start w:val="1"/>
      <w:numFmt w:val="upperLetter"/>
      <w:suff w:val="nothing"/>
      <w:lvlText w:val="%5、"/>
      <w:lvlJc w:val="left"/>
      <w:pPr>
        <w:ind w:left="2862" w:firstLine="0"/>
      </w:pPr>
      <w:rPr>
        <w:rFonts w:hint="eastAsia"/>
      </w:rPr>
    </w:lvl>
    <w:lvl w:ilvl="5" w:tentative="0">
      <w:start w:val="1"/>
      <w:numFmt w:val="none"/>
      <w:suff w:val="nothing"/>
      <w:lvlText w:val=""/>
      <w:lvlJc w:val="left"/>
      <w:pPr>
        <w:ind w:left="2610" w:firstLine="0"/>
      </w:pPr>
      <w:rPr>
        <w:rFonts w:hint="eastAsia"/>
      </w:rPr>
    </w:lvl>
    <w:lvl w:ilvl="6" w:tentative="0">
      <w:start w:val="1"/>
      <w:numFmt w:val="none"/>
      <w:suff w:val="nothing"/>
      <w:lvlText w:val=""/>
      <w:lvlJc w:val="left"/>
      <w:pPr>
        <w:ind w:left="2610" w:firstLine="0"/>
      </w:pPr>
      <w:rPr>
        <w:rFonts w:hint="eastAsia"/>
      </w:rPr>
    </w:lvl>
    <w:lvl w:ilvl="7" w:tentative="0">
      <w:start w:val="1"/>
      <w:numFmt w:val="none"/>
      <w:suff w:val="nothing"/>
      <w:lvlText w:val=""/>
      <w:lvlJc w:val="left"/>
      <w:pPr>
        <w:ind w:left="2610" w:firstLine="0"/>
      </w:pPr>
      <w:rPr>
        <w:rFonts w:hint="eastAsia"/>
      </w:rPr>
    </w:lvl>
    <w:lvl w:ilvl="8" w:tentative="0">
      <w:start w:val="1"/>
      <w:numFmt w:val="none"/>
      <w:suff w:val="nothing"/>
      <w:lvlText w:val=""/>
      <w:lvlJc w:val="left"/>
      <w:pPr>
        <w:ind w:left="2610" w:firstLine="0"/>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eers">
    <w15:presenceInfo w15:providerId="WPS Office" w15:userId="1881113485"/>
  </w15:person>
  <w15:person w15:author="~~~">
    <w15:presenceInfo w15:providerId="WPS Office" w15:userId="1951969413"/>
  </w15:person>
  <w15:person w15:author="盈科 李想">
    <w15:presenceInfo w15:providerId="None" w15:userId="盈科 李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trackRevisions w:val="1"/>
  <w:documentProtection w:edit="trackedChanges" w:enforcement="1" w:cryptProviderType="rsaFull" w:cryptAlgorithmClass="hash" w:cryptAlgorithmType="typeAny" w:cryptAlgorithmSid="4" w:cryptSpinCount="0" w:hash="Eoa4uxQKfBeuz1hDrBnczcQqcHI=" w:salt="Xd39pq8rTV+jEYHN+UJShA=="/>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OWUyYTUyMmNkZWEwM2ZhM2JiNGY2MzY4ODhmYTEifQ=="/>
  </w:docVars>
  <w:rsids>
    <w:rsidRoot w:val="7B5F373C"/>
    <w:rsid w:val="00AA3CEC"/>
    <w:rsid w:val="00BC4283"/>
    <w:rsid w:val="00D01278"/>
    <w:rsid w:val="015A21E1"/>
    <w:rsid w:val="021D1F8B"/>
    <w:rsid w:val="0224187C"/>
    <w:rsid w:val="024E68F9"/>
    <w:rsid w:val="031C434A"/>
    <w:rsid w:val="031D4140"/>
    <w:rsid w:val="037C7496"/>
    <w:rsid w:val="037E743F"/>
    <w:rsid w:val="040F28F5"/>
    <w:rsid w:val="04651CB1"/>
    <w:rsid w:val="05340028"/>
    <w:rsid w:val="05943354"/>
    <w:rsid w:val="059E0843"/>
    <w:rsid w:val="05BE3D95"/>
    <w:rsid w:val="05C23886"/>
    <w:rsid w:val="06334A56"/>
    <w:rsid w:val="06AE4FA4"/>
    <w:rsid w:val="06F25FCB"/>
    <w:rsid w:val="079923C4"/>
    <w:rsid w:val="07CE5B3B"/>
    <w:rsid w:val="07EE27B1"/>
    <w:rsid w:val="07FF744E"/>
    <w:rsid w:val="08205146"/>
    <w:rsid w:val="08336679"/>
    <w:rsid w:val="08597CBD"/>
    <w:rsid w:val="08694889"/>
    <w:rsid w:val="08782A49"/>
    <w:rsid w:val="087F3BAE"/>
    <w:rsid w:val="0926412B"/>
    <w:rsid w:val="09A339CE"/>
    <w:rsid w:val="09AB5B09"/>
    <w:rsid w:val="0B292BB4"/>
    <w:rsid w:val="0B330D82"/>
    <w:rsid w:val="0B521208"/>
    <w:rsid w:val="0BB81D75"/>
    <w:rsid w:val="0BFB6482"/>
    <w:rsid w:val="0C6D0E0B"/>
    <w:rsid w:val="0CC873DB"/>
    <w:rsid w:val="0D2170E6"/>
    <w:rsid w:val="0DDE4FD5"/>
    <w:rsid w:val="0E590EED"/>
    <w:rsid w:val="0E80608C"/>
    <w:rsid w:val="115F2490"/>
    <w:rsid w:val="11943FBF"/>
    <w:rsid w:val="119F0F1F"/>
    <w:rsid w:val="137D37DB"/>
    <w:rsid w:val="13A35D47"/>
    <w:rsid w:val="14502D7E"/>
    <w:rsid w:val="14540985"/>
    <w:rsid w:val="14551D69"/>
    <w:rsid w:val="1517630D"/>
    <w:rsid w:val="154A11A2"/>
    <w:rsid w:val="155F48F6"/>
    <w:rsid w:val="157D0A0D"/>
    <w:rsid w:val="158113D1"/>
    <w:rsid w:val="161C2B3E"/>
    <w:rsid w:val="16D74CB7"/>
    <w:rsid w:val="18697D6F"/>
    <w:rsid w:val="196A7184"/>
    <w:rsid w:val="199029E5"/>
    <w:rsid w:val="1A0F36CE"/>
    <w:rsid w:val="1A191164"/>
    <w:rsid w:val="1A2A3350"/>
    <w:rsid w:val="1A4440A5"/>
    <w:rsid w:val="1B920E41"/>
    <w:rsid w:val="1BA44398"/>
    <w:rsid w:val="1C4A5F2B"/>
    <w:rsid w:val="1D1C5430"/>
    <w:rsid w:val="1D3E2292"/>
    <w:rsid w:val="1DDC015C"/>
    <w:rsid w:val="1E6C2189"/>
    <w:rsid w:val="1E6F57E6"/>
    <w:rsid w:val="1EEB7551"/>
    <w:rsid w:val="1F5610A1"/>
    <w:rsid w:val="207C7161"/>
    <w:rsid w:val="208211C5"/>
    <w:rsid w:val="21553B40"/>
    <w:rsid w:val="21832BAC"/>
    <w:rsid w:val="2185693B"/>
    <w:rsid w:val="225278E7"/>
    <w:rsid w:val="22B46654"/>
    <w:rsid w:val="22E47BAF"/>
    <w:rsid w:val="22FE2EB8"/>
    <w:rsid w:val="22FF2B62"/>
    <w:rsid w:val="230C7A96"/>
    <w:rsid w:val="233922FD"/>
    <w:rsid w:val="25270BB7"/>
    <w:rsid w:val="253F7778"/>
    <w:rsid w:val="25767355"/>
    <w:rsid w:val="257E0491"/>
    <w:rsid w:val="25815489"/>
    <w:rsid w:val="25A57C3D"/>
    <w:rsid w:val="26140784"/>
    <w:rsid w:val="26414841"/>
    <w:rsid w:val="26D6072E"/>
    <w:rsid w:val="271A20D7"/>
    <w:rsid w:val="271E7F73"/>
    <w:rsid w:val="2794732D"/>
    <w:rsid w:val="27D26602"/>
    <w:rsid w:val="28702875"/>
    <w:rsid w:val="28881EBA"/>
    <w:rsid w:val="28D37DE1"/>
    <w:rsid w:val="28E374EB"/>
    <w:rsid w:val="29015BC3"/>
    <w:rsid w:val="2A575CC4"/>
    <w:rsid w:val="2AA63DE5"/>
    <w:rsid w:val="2ACF5F79"/>
    <w:rsid w:val="2CBB5258"/>
    <w:rsid w:val="2DE81039"/>
    <w:rsid w:val="2E5A23BB"/>
    <w:rsid w:val="2F34284F"/>
    <w:rsid w:val="2F4D3614"/>
    <w:rsid w:val="2F4E6624"/>
    <w:rsid w:val="2F6A44C2"/>
    <w:rsid w:val="2F897553"/>
    <w:rsid w:val="2FF136F3"/>
    <w:rsid w:val="301601A6"/>
    <w:rsid w:val="30517430"/>
    <w:rsid w:val="30BF439A"/>
    <w:rsid w:val="30C21940"/>
    <w:rsid w:val="30C245F1"/>
    <w:rsid w:val="32002EC8"/>
    <w:rsid w:val="3309668E"/>
    <w:rsid w:val="337172E3"/>
    <w:rsid w:val="33811DDB"/>
    <w:rsid w:val="342509B8"/>
    <w:rsid w:val="3426736B"/>
    <w:rsid w:val="3525299C"/>
    <w:rsid w:val="366246D8"/>
    <w:rsid w:val="368B6A58"/>
    <w:rsid w:val="37623229"/>
    <w:rsid w:val="37A60C91"/>
    <w:rsid w:val="3845115B"/>
    <w:rsid w:val="39E91071"/>
    <w:rsid w:val="3AFD268F"/>
    <w:rsid w:val="3B2B2EE0"/>
    <w:rsid w:val="3B337E5E"/>
    <w:rsid w:val="3B682370"/>
    <w:rsid w:val="3B787F67"/>
    <w:rsid w:val="3BBF4E01"/>
    <w:rsid w:val="3C1063F2"/>
    <w:rsid w:val="3C6C6155"/>
    <w:rsid w:val="3D417C86"/>
    <w:rsid w:val="3D6E3682"/>
    <w:rsid w:val="3DB1150E"/>
    <w:rsid w:val="3DD14128"/>
    <w:rsid w:val="3DDD186B"/>
    <w:rsid w:val="3E210442"/>
    <w:rsid w:val="3E4A00F3"/>
    <w:rsid w:val="3EB219E2"/>
    <w:rsid w:val="3FBDD4A7"/>
    <w:rsid w:val="3FDC0BBB"/>
    <w:rsid w:val="3FFF2A05"/>
    <w:rsid w:val="4083152A"/>
    <w:rsid w:val="40BD794F"/>
    <w:rsid w:val="413043A8"/>
    <w:rsid w:val="41460204"/>
    <w:rsid w:val="415A7E88"/>
    <w:rsid w:val="41D44E72"/>
    <w:rsid w:val="425972B1"/>
    <w:rsid w:val="427A0F7A"/>
    <w:rsid w:val="4320516C"/>
    <w:rsid w:val="439A45DE"/>
    <w:rsid w:val="44201D9B"/>
    <w:rsid w:val="447B169D"/>
    <w:rsid w:val="453A06EF"/>
    <w:rsid w:val="457C7BB5"/>
    <w:rsid w:val="458336CE"/>
    <w:rsid w:val="461A2AB3"/>
    <w:rsid w:val="462211FB"/>
    <w:rsid w:val="466224C9"/>
    <w:rsid w:val="4702131D"/>
    <w:rsid w:val="471A6376"/>
    <w:rsid w:val="47AD014C"/>
    <w:rsid w:val="48330307"/>
    <w:rsid w:val="489F1DE3"/>
    <w:rsid w:val="495169A3"/>
    <w:rsid w:val="49C55E23"/>
    <w:rsid w:val="49DF0637"/>
    <w:rsid w:val="4A084FAB"/>
    <w:rsid w:val="4A110133"/>
    <w:rsid w:val="4A8F1394"/>
    <w:rsid w:val="4A987CDE"/>
    <w:rsid w:val="4AFD539D"/>
    <w:rsid w:val="4C0C7D60"/>
    <w:rsid w:val="4C15535E"/>
    <w:rsid w:val="4D1374B0"/>
    <w:rsid w:val="4D5C3DB8"/>
    <w:rsid w:val="4DF318AE"/>
    <w:rsid w:val="4E4E19C6"/>
    <w:rsid w:val="4E6E3DB8"/>
    <w:rsid w:val="4F0E4A13"/>
    <w:rsid w:val="4F162174"/>
    <w:rsid w:val="4FCB3ED2"/>
    <w:rsid w:val="501A71B3"/>
    <w:rsid w:val="50DB696C"/>
    <w:rsid w:val="50F56A11"/>
    <w:rsid w:val="51234079"/>
    <w:rsid w:val="51F87D4D"/>
    <w:rsid w:val="52C553E8"/>
    <w:rsid w:val="53063D2C"/>
    <w:rsid w:val="5385451F"/>
    <w:rsid w:val="53CB5CF3"/>
    <w:rsid w:val="53E977FC"/>
    <w:rsid w:val="542F002C"/>
    <w:rsid w:val="54321450"/>
    <w:rsid w:val="54332825"/>
    <w:rsid w:val="54D9799A"/>
    <w:rsid w:val="54F0780A"/>
    <w:rsid w:val="54FB7779"/>
    <w:rsid w:val="55670A25"/>
    <w:rsid w:val="55B84893"/>
    <w:rsid w:val="57E176C8"/>
    <w:rsid w:val="582557D0"/>
    <w:rsid w:val="58C1150C"/>
    <w:rsid w:val="59351195"/>
    <w:rsid w:val="59723955"/>
    <w:rsid w:val="5A8E4C59"/>
    <w:rsid w:val="5AD01B89"/>
    <w:rsid w:val="5AE0180D"/>
    <w:rsid w:val="5B6F1663"/>
    <w:rsid w:val="5B866B97"/>
    <w:rsid w:val="5B9C33A6"/>
    <w:rsid w:val="5C017900"/>
    <w:rsid w:val="5C1D44E7"/>
    <w:rsid w:val="5D7C6FEB"/>
    <w:rsid w:val="5DE74E6C"/>
    <w:rsid w:val="5E6423F7"/>
    <w:rsid w:val="5E8048B9"/>
    <w:rsid w:val="5EC944B2"/>
    <w:rsid w:val="5FDC3E6C"/>
    <w:rsid w:val="600E2784"/>
    <w:rsid w:val="61CB145E"/>
    <w:rsid w:val="62213923"/>
    <w:rsid w:val="631B6A3C"/>
    <w:rsid w:val="63C230E7"/>
    <w:rsid w:val="64061D04"/>
    <w:rsid w:val="642E2C5C"/>
    <w:rsid w:val="64DD3020"/>
    <w:rsid w:val="65A417D5"/>
    <w:rsid w:val="65D65C93"/>
    <w:rsid w:val="661F3D8F"/>
    <w:rsid w:val="66D95A67"/>
    <w:rsid w:val="6727621A"/>
    <w:rsid w:val="67365B59"/>
    <w:rsid w:val="673B39AD"/>
    <w:rsid w:val="67EB7247"/>
    <w:rsid w:val="687A3841"/>
    <w:rsid w:val="689C49E5"/>
    <w:rsid w:val="691A565F"/>
    <w:rsid w:val="692313ED"/>
    <w:rsid w:val="69407425"/>
    <w:rsid w:val="69EE1234"/>
    <w:rsid w:val="6AAC6746"/>
    <w:rsid w:val="6AF61F16"/>
    <w:rsid w:val="6B777044"/>
    <w:rsid w:val="6BA845D7"/>
    <w:rsid w:val="6BCA388B"/>
    <w:rsid w:val="6BF01D59"/>
    <w:rsid w:val="6C8B7E2E"/>
    <w:rsid w:val="6DC72505"/>
    <w:rsid w:val="6DDD7C5D"/>
    <w:rsid w:val="6EAF5563"/>
    <w:rsid w:val="6ECD675F"/>
    <w:rsid w:val="6F4D4C8B"/>
    <w:rsid w:val="70457646"/>
    <w:rsid w:val="706B2330"/>
    <w:rsid w:val="707F0E75"/>
    <w:rsid w:val="70C3522D"/>
    <w:rsid w:val="70DC3B43"/>
    <w:rsid w:val="718129CA"/>
    <w:rsid w:val="718F7D25"/>
    <w:rsid w:val="7225308B"/>
    <w:rsid w:val="72B55021"/>
    <w:rsid w:val="72CE0C67"/>
    <w:rsid w:val="73006848"/>
    <w:rsid w:val="732360B7"/>
    <w:rsid w:val="736A6DF1"/>
    <w:rsid w:val="736F6E00"/>
    <w:rsid w:val="7370225E"/>
    <w:rsid w:val="73D229B1"/>
    <w:rsid w:val="7424767A"/>
    <w:rsid w:val="74262C41"/>
    <w:rsid w:val="74315B94"/>
    <w:rsid w:val="74D539DC"/>
    <w:rsid w:val="757D16FB"/>
    <w:rsid w:val="75BC553B"/>
    <w:rsid w:val="75C1455B"/>
    <w:rsid w:val="76CC0B8C"/>
    <w:rsid w:val="770C2D36"/>
    <w:rsid w:val="771769F1"/>
    <w:rsid w:val="7814606C"/>
    <w:rsid w:val="78241686"/>
    <w:rsid w:val="78543148"/>
    <w:rsid w:val="789565BF"/>
    <w:rsid w:val="789C1CD8"/>
    <w:rsid w:val="78AF2E46"/>
    <w:rsid w:val="78DC2ACC"/>
    <w:rsid w:val="796778AE"/>
    <w:rsid w:val="7973032E"/>
    <w:rsid w:val="797C3F76"/>
    <w:rsid w:val="79C5092E"/>
    <w:rsid w:val="79E55007"/>
    <w:rsid w:val="79F56E1C"/>
    <w:rsid w:val="7A077899"/>
    <w:rsid w:val="7A385EE3"/>
    <w:rsid w:val="7A7C2861"/>
    <w:rsid w:val="7A8A78C6"/>
    <w:rsid w:val="7A8C004D"/>
    <w:rsid w:val="7AEF0B57"/>
    <w:rsid w:val="7B2528B4"/>
    <w:rsid w:val="7B5F373C"/>
    <w:rsid w:val="7B916FCD"/>
    <w:rsid w:val="7BD24281"/>
    <w:rsid w:val="7BFF54DF"/>
    <w:rsid w:val="7C4B2B74"/>
    <w:rsid w:val="7C9E2EC4"/>
    <w:rsid w:val="7CAA54CB"/>
    <w:rsid w:val="7CE64029"/>
    <w:rsid w:val="7D0050EB"/>
    <w:rsid w:val="7D10079A"/>
    <w:rsid w:val="7D5A6BD4"/>
    <w:rsid w:val="7EBA350C"/>
    <w:rsid w:val="7F1E3F4E"/>
    <w:rsid w:val="7F4A6AF1"/>
    <w:rsid w:val="7FB3A3E2"/>
    <w:rsid w:val="7FFD24D3"/>
    <w:rsid w:val="AFFE8597"/>
    <w:rsid w:val="B6CEBC3E"/>
    <w:rsid w:val="F78EB3EA"/>
    <w:rsid w:val="F7B65C01"/>
    <w:rsid w:val="FFFF1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iPriority="99"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2"/>
    <w:basedOn w:val="1"/>
    <w:next w:val="5"/>
    <w:autoRedefine/>
    <w:qFormat/>
    <w:uiPriority w:val="0"/>
    <w:pPr>
      <w:keepNext/>
      <w:keepLines/>
      <w:spacing w:beforeLines="0" w:afterLines="0" w:line="360" w:lineRule="auto"/>
      <w:ind w:firstLine="0" w:firstLineChars="0"/>
      <w:outlineLvl w:val="1"/>
    </w:pPr>
    <w:rPr>
      <w:b/>
      <w:sz w:val="28"/>
    </w:rPr>
  </w:style>
  <w:style w:type="paragraph" w:styleId="6">
    <w:name w:val="heading 3"/>
    <w:basedOn w:val="1"/>
    <w:next w:val="1"/>
    <w:autoRedefine/>
    <w:qFormat/>
    <w:uiPriority w:val="99"/>
    <w:pPr>
      <w:keepNext/>
      <w:keepLines/>
      <w:numPr>
        <w:ilvl w:val="2"/>
        <w:numId w:val="1"/>
      </w:numPr>
      <w:adjustRightInd w:val="0"/>
      <w:spacing w:before="260" w:after="260" w:line="416" w:lineRule="atLeast"/>
      <w:jc w:val="left"/>
      <w:textAlignment w:val="baseline"/>
      <w:outlineLvl w:val="2"/>
    </w:pPr>
    <w:rPr>
      <w:b/>
      <w:bCs/>
      <w:kern w:val="0"/>
      <w:sz w:val="32"/>
      <w:szCs w:val="32"/>
    </w:rPr>
  </w:style>
  <w:style w:type="character" w:default="1" w:styleId="14">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2">
    <w:name w:val="footer"/>
    <w:basedOn w:val="1"/>
    <w:next w:val="3"/>
    <w:autoRedefine/>
    <w:qFormat/>
    <w:uiPriority w:val="0"/>
    <w:pPr>
      <w:tabs>
        <w:tab w:val="center" w:pos="4153"/>
        <w:tab w:val="right" w:pos="8306"/>
      </w:tabs>
      <w:snapToGrid w:val="0"/>
      <w:jc w:val="left"/>
    </w:pPr>
    <w:rPr>
      <w:sz w:val="18"/>
    </w:rPr>
  </w:style>
  <w:style w:type="paragraph" w:styleId="3">
    <w:name w:val="Normal (Web)"/>
    <w:basedOn w:val="1"/>
    <w:next w:val="1"/>
    <w:autoRedefine/>
    <w:qFormat/>
    <w:uiPriority w:val="0"/>
    <w:pPr>
      <w:spacing w:before="0" w:beforeAutospacing="1" w:after="0" w:afterAutospacing="1"/>
      <w:ind w:left="0" w:right="0"/>
      <w:jc w:val="left"/>
    </w:pPr>
    <w:rPr>
      <w:kern w:val="0"/>
      <w:sz w:val="24"/>
      <w:lang w:val="en-US" w:eastAsia="zh-CN" w:bidi="ar"/>
    </w:rPr>
  </w:style>
  <w:style w:type="paragraph" w:styleId="5">
    <w:name w:val="Normal Indent"/>
    <w:basedOn w:val="1"/>
    <w:autoRedefine/>
    <w:qFormat/>
    <w:uiPriority w:val="0"/>
    <w:pPr>
      <w:ind w:firstLine="420" w:firstLineChars="200"/>
    </w:pPr>
  </w:style>
  <w:style w:type="paragraph" w:styleId="7">
    <w:name w:val="annotation text"/>
    <w:basedOn w:val="1"/>
    <w:uiPriority w:val="0"/>
    <w:pPr>
      <w:jc w:val="left"/>
    </w:pPr>
  </w:style>
  <w:style w:type="paragraph" w:styleId="8">
    <w:name w:val="Body Text"/>
    <w:basedOn w:val="1"/>
    <w:next w:val="1"/>
    <w:qFormat/>
    <w:uiPriority w:val="0"/>
    <w:pPr>
      <w:adjustRightInd w:val="0"/>
      <w:spacing w:after="120" w:line="360" w:lineRule="atLeast"/>
      <w:jc w:val="left"/>
      <w:textAlignment w:val="baseline"/>
    </w:pPr>
    <w:rPr>
      <w:kern w:val="0"/>
      <w:sz w:val="24"/>
      <w:szCs w:val="20"/>
    </w:rPr>
  </w:style>
  <w:style w:type="paragraph" w:styleId="9">
    <w:name w:val="List 2"/>
    <w:basedOn w:val="1"/>
    <w:autoRedefine/>
    <w:unhideWhenUsed/>
    <w:qFormat/>
    <w:uiPriority w:val="99"/>
    <w:pPr>
      <w:ind w:left="100" w:leftChars="200" w:hanging="200" w:hangingChars="200"/>
      <w:contextualSpacing/>
    </w:pPr>
  </w:style>
  <w:style w:type="paragraph" w:styleId="10">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Body Text 2"/>
    <w:basedOn w:val="1"/>
    <w:autoRedefine/>
    <w:unhideWhenUsed/>
    <w:qFormat/>
    <w:uiPriority w:val="99"/>
    <w:rPr>
      <w:rFonts w:ascii="宋体" w:hAnsi="宋体"/>
      <w:sz w:val="24"/>
    </w:r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Other|1"/>
    <w:basedOn w:val="1"/>
    <w:autoRedefine/>
    <w:qFormat/>
    <w:uiPriority w:val="0"/>
    <w:pPr>
      <w:widowControl w:val="0"/>
      <w:shd w:val="clear" w:color="auto" w:fill="auto"/>
      <w:spacing w:line="341" w:lineRule="auto"/>
      <w:ind w:firstLine="400"/>
    </w:pPr>
    <w:rPr>
      <w:rFonts w:ascii="宋体" w:hAnsi="宋体" w:eastAsia="宋体" w:cs="宋体"/>
      <w:sz w:val="40"/>
      <w:szCs w:val="40"/>
      <w:u w:val="none"/>
      <w:shd w:val="clear" w:color="auto" w:fill="auto"/>
      <w:lang w:val="zh-TW" w:eastAsia="zh-TW" w:bidi="zh-TW"/>
    </w:rPr>
  </w:style>
  <w:style w:type="paragraph" w:customStyle="1" w:styleId="16">
    <w:name w:val="样式1"/>
    <w:basedOn w:val="17"/>
    <w:autoRedefine/>
    <w:qFormat/>
    <w:uiPriority w:val="0"/>
    <w:pPr>
      <w:adjustRightInd w:val="0"/>
      <w:textAlignment w:val="baseline"/>
    </w:pPr>
    <w:rPr>
      <w:rFonts w:ascii="宋体" w:hAnsi="宋体"/>
      <w:kern w:val="0"/>
      <w:szCs w:val="21"/>
    </w:rPr>
  </w:style>
  <w:style w:type="paragraph" w:customStyle="1" w:styleId="17">
    <w:name w:val="Normal_0"/>
    <w:autoRedefine/>
    <w:qFormat/>
    <w:uiPriority w:val="0"/>
    <w:rPr>
      <w:rFonts w:ascii="Times New Roman" w:hAnsi="Times New Roman" w:eastAsia="宋体" w:cs="Times New Roman"/>
      <w:lang w:val="en-US" w:eastAsia="zh-CN" w:bidi="ar-SA"/>
    </w:rPr>
  </w:style>
  <w:style w:type="paragraph" w:customStyle="1" w:styleId="18">
    <w:name w:val="首行缩进"/>
    <w:basedOn w:val="1"/>
    <w:next w:val="1"/>
    <w:autoRedefine/>
    <w:qFormat/>
    <w:uiPriority w:val="0"/>
    <w:pPr>
      <w:spacing w:line="360" w:lineRule="auto"/>
      <w:ind w:firstLine="480" w:firstLineChars="200"/>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4859</Words>
  <Characters>5066</Characters>
  <Lines>0</Lines>
  <Paragraphs>0</Paragraphs>
  <TotalTime>4</TotalTime>
  <ScaleCrop>false</ScaleCrop>
  <LinksUpToDate>false</LinksUpToDate>
  <CharactersWithSpaces>5450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2023-08-22T07:16:00Z</dcterms:created>
  <dc:creator>sunny</dc:creator>
  <cp:lastModifiedBy>盈科 李想</cp:lastModifiedBy>
  <cp:lastPrinted>2024-08-15T07:47:00Z</cp:lastPrinted>
  <dcterms:modified xsi:type="dcterms:W3CDTF">2024-12-12T08:37:01Z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D81972842E3F4C92A2BFC652FCCF1A9A_13</vt:lpwstr>
  </property>
</Properties>
</file>